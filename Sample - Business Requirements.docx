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67DA1" w14:textId="06AA10FC" w:rsidR="009F54E7" w:rsidRPr="00AB1184" w:rsidRDefault="00B43811" w:rsidP="00D46D13">
      <w:pPr>
        <w:spacing w:after="0"/>
        <w:rPr>
          <w:rFonts w:asciiTheme="majorHAnsi" w:hAnsiTheme="majorHAnsi"/>
          <w:color w:val="00ABBD" w:themeColor="accent2"/>
          <w:sz w:val="46"/>
          <w:szCs w:val="46"/>
        </w:rPr>
      </w:pPr>
      <w:bookmarkStart w:id="0" w:name="_GoBack"/>
      <w:bookmarkEnd w:id="0"/>
      <w:r w:rsidRPr="00AB1184">
        <w:rPr>
          <w:rFonts w:asciiTheme="majorHAnsi" w:hAnsiTheme="majorHAnsi"/>
          <w:color w:val="00ABBD" w:themeColor="accent2"/>
          <w:sz w:val="46"/>
          <w:szCs w:val="46"/>
        </w:rPr>
        <w:t xml:space="preserve">RESTRICTED LIST </w:t>
      </w:r>
      <w:r w:rsidR="00AB1184" w:rsidRPr="00AB1184">
        <w:rPr>
          <w:rFonts w:asciiTheme="majorHAnsi" w:hAnsiTheme="majorHAnsi"/>
          <w:color w:val="00ABBD" w:themeColor="accent2"/>
          <w:sz w:val="46"/>
          <w:szCs w:val="46"/>
        </w:rPr>
        <w:t>SINGLE</w:t>
      </w:r>
      <w:r w:rsidRPr="00AB1184">
        <w:rPr>
          <w:rFonts w:asciiTheme="majorHAnsi" w:hAnsiTheme="majorHAnsi"/>
          <w:color w:val="00ABBD" w:themeColor="accent2"/>
          <w:sz w:val="46"/>
          <w:szCs w:val="46"/>
        </w:rPr>
        <w:t xml:space="preserve"> </w:t>
      </w:r>
      <w:r w:rsidR="00AB1184" w:rsidRPr="00AB1184">
        <w:rPr>
          <w:rFonts w:asciiTheme="majorHAnsi" w:hAnsiTheme="majorHAnsi"/>
          <w:color w:val="00ABBD" w:themeColor="accent2"/>
          <w:sz w:val="46"/>
          <w:szCs w:val="46"/>
        </w:rPr>
        <w:t>SOURCE</w:t>
      </w:r>
      <w:r w:rsidR="00C8129D" w:rsidRPr="00AB1184">
        <w:rPr>
          <w:rFonts w:asciiTheme="majorHAnsi" w:hAnsiTheme="majorHAnsi"/>
          <w:color w:val="00ABBD" w:themeColor="accent2"/>
          <w:sz w:val="46"/>
          <w:szCs w:val="46"/>
        </w:rPr>
        <w:t xml:space="preserve"> REQUIREMENTS</w:t>
      </w:r>
    </w:p>
    <w:p w14:paraId="0F6E8679" w14:textId="77777777" w:rsidR="001A42FB" w:rsidRPr="004C0C89" w:rsidRDefault="00C8129D" w:rsidP="001A42FB">
      <w:pPr>
        <w:tabs>
          <w:tab w:val="left" w:pos="4007"/>
        </w:tabs>
        <w:spacing w:after="360"/>
        <w:rPr>
          <w:b/>
          <w:sz w:val="28"/>
          <w:szCs w:val="28"/>
        </w:rPr>
      </w:pPr>
      <w:r>
        <w:rPr>
          <w:b/>
          <w:sz w:val="28"/>
          <w:szCs w:val="28"/>
        </w:rPr>
        <w:t>COMPLIANCE</w:t>
      </w:r>
    </w:p>
    <w:p w14:paraId="1E298289" w14:textId="34322B7A" w:rsidR="00BE36B1" w:rsidRDefault="00B43811" w:rsidP="00BE36B1">
      <w:pPr>
        <w:spacing w:after="360"/>
      </w:pPr>
      <w:r>
        <w:t>Published</w:t>
      </w:r>
      <w:r w:rsidR="001A42FB">
        <w:t xml:space="preserve"> as </w:t>
      </w:r>
      <w:sdt>
        <w:sdtPr>
          <w:alias w:val="Effective Date"/>
          <w:tag w:val="Effective Date"/>
          <w:id w:val="151805286"/>
          <w:placeholder>
            <w:docPart w:val="B3BDC4EE96AF4E91835A5ED341543E11"/>
          </w:placeholder>
          <w:dataBinding w:prefixMappings="xmlns:ns0='BCI_PolicyProcedureDirective' " w:xpath="/ns0:BCIXMLNode[1]/ns0:date[1]" w:storeItemID="{3F5F8859-8F67-4319-9846-A218B7E04CB6}"/>
          <w:date w:fullDate="2020-03-18T00:00:00Z">
            <w:dateFormat w:val="MMMM dd, yyyy"/>
            <w:lid w:val="en-CA"/>
            <w:storeMappedDataAs w:val="dateTime"/>
            <w:calendar w:val="gregorian"/>
          </w:date>
        </w:sdtPr>
        <w:sdtEndPr/>
        <w:sdtContent>
          <w:r w:rsidR="00EE216C">
            <w:t>March 18, 2020</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360" w:type="dxa"/>
          <w:bottom w:w="115" w:type="dxa"/>
          <w:right w:w="360" w:type="dxa"/>
        </w:tblCellMar>
        <w:tblLook w:val="04A0" w:firstRow="1" w:lastRow="0" w:firstColumn="1" w:lastColumn="0" w:noHBand="0" w:noVBand="1"/>
      </w:tblPr>
      <w:tblGrid>
        <w:gridCol w:w="9350"/>
      </w:tblGrid>
      <w:tr w:rsidR="00BE36B1" w14:paraId="2FEC6471" w14:textId="77777777" w:rsidTr="00BE36B1">
        <w:trPr>
          <w:trHeight w:val="3422"/>
        </w:trPr>
        <w:tc>
          <w:tcPr>
            <w:tcW w:w="9350" w:type="dxa"/>
            <w:shd w:val="clear" w:color="auto" w:fill="F2F2F2" w:themeFill="background1" w:themeFillShade="F2"/>
          </w:tcPr>
          <w:sdt>
            <w:sdtPr>
              <w:rPr>
                <w:rFonts w:eastAsiaTheme="minorHAnsi" w:cstheme="minorBidi"/>
                <w:b w:val="0"/>
                <w:bCs w:val="0"/>
                <w:caps w:val="0"/>
                <w:kern w:val="0"/>
                <w:sz w:val="22"/>
                <w:szCs w:val="22"/>
                <w:lang w:val="en-CA" w:eastAsia="en-CA"/>
              </w:rPr>
              <w:id w:val="-594787272"/>
              <w:docPartObj>
                <w:docPartGallery w:val="Table of Contents"/>
                <w:docPartUnique/>
              </w:docPartObj>
            </w:sdtPr>
            <w:sdtEndPr>
              <w:rPr>
                <w:noProof/>
                <w:lang w:eastAsia="en-US"/>
              </w:rPr>
            </w:sdtEndPr>
            <w:sdtContent>
              <w:p w14:paraId="39818C8C" w14:textId="77777777" w:rsidR="00BE36B1" w:rsidRDefault="00BE36B1" w:rsidP="00255182">
                <w:pPr>
                  <w:pStyle w:val="TOCHeading"/>
                </w:pPr>
                <w:r>
                  <w:t>Contents</w:t>
                </w:r>
              </w:p>
              <w:p w14:paraId="0E56C474" w14:textId="5C5FE894" w:rsidR="009D6266" w:rsidRDefault="00312BBD">
                <w:pPr>
                  <w:pStyle w:val="TOC1"/>
                  <w:rPr>
                    <w:rFonts w:eastAsiaTheme="minorEastAsia" w:cstheme="minorBidi"/>
                    <w:caps w:val="0"/>
                    <w:color w:val="auto"/>
                    <w:spacing w:val="0"/>
                    <w:szCs w:val="22"/>
                    <w:lang w:val="en-US"/>
                  </w:rPr>
                </w:pPr>
                <w:r>
                  <w:fldChar w:fldCharType="begin"/>
                </w:r>
                <w:r>
                  <w:instrText xml:space="preserve"> TOC \o "1-2" \h \z \u </w:instrText>
                </w:r>
                <w:r>
                  <w:fldChar w:fldCharType="separate"/>
                </w:r>
                <w:hyperlink w:anchor="_Toc36544767" w:history="1">
                  <w:r w:rsidR="009D6266" w:rsidRPr="00D53637">
                    <w:rPr>
                      <w:rStyle w:val="Hyperlink"/>
                    </w:rPr>
                    <w:t>1</w:t>
                  </w:r>
                  <w:r w:rsidR="009D6266">
                    <w:rPr>
                      <w:rFonts w:eastAsiaTheme="minorEastAsia" w:cstheme="minorBidi"/>
                      <w:caps w:val="0"/>
                      <w:color w:val="auto"/>
                      <w:spacing w:val="0"/>
                      <w:szCs w:val="22"/>
                      <w:lang w:val="en-US"/>
                    </w:rPr>
                    <w:tab/>
                  </w:r>
                  <w:r w:rsidR="009D6266" w:rsidRPr="00D53637">
                    <w:rPr>
                      <w:rStyle w:val="Hyperlink"/>
                    </w:rPr>
                    <w:t>overview</w:t>
                  </w:r>
                  <w:r w:rsidR="009D6266">
                    <w:rPr>
                      <w:webHidden/>
                    </w:rPr>
                    <w:tab/>
                  </w:r>
                  <w:r w:rsidR="009D6266">
                    <w:rPr>
                      <w:webHidden/>
                    </w:rPr>
                    <w:fldChar w:fldCharType="begin"/>
                  </w:r>
                  <w:r w:rsidR="009D6266">
                    <w:rPr>
                      <w:webHidden/>
                    </w:rPr>
                    <w:instrText xml:space="preserve"> PAGEREF _Toc36544767 \h </w:instrText>
                  </w:r>
                  <w:r w:rsidR="009D6266">
                    <w:rPr>
                      <w:webHidden/>
                    </w:rPr>
                  </w:r>
                  <w:r w:rsidR="009D6266">
                    <w:rPr>
                      <w:webHidden/>
                    </w:rPr>
                    <w:fldChar w:fldCharType="separate"/>
                  </w:r>
                  <w:r w:rsidR="009D6266">
                    <w:rPr>
                      <w:webHidden/>
                    </w:rPr>
                    <w:t>2</w:t>
                  </w:r>
                  <w:r w:rsidR="009D6266">
                    <w:rPr>
                      <w:webHidden/>
                    </w:rPr>
                    <w:fldChar w:fldCharType="end"/>
                  </w:r>
                </w:hyperlink>
              </w:p>
              <w:p w14:paraId="31BB48CB" w14:textId="607DEFC4" w:rsidR="009D6266" w:rsidRDefault="00130832">
                <w:pPr>
                  <w:pStyle w:val="TOC1"/>
                  <w:rPr>
                    <w:rFonts w:eastAsiaTheme="minorEastAsia" w:cstheme="minorBidi"/>
                    <w:caps w:val="0"/>
                    <w:color w:val="auto"/>
                    <w:spacing w:val="0"/>
                    <w:szCs w:val="22"/>
                    <w:lang w:val="en-US"/>
                  </w:rPr>
                </w:pPr>
                <w:hyperlink w:anchor="_Toc36544768" w:history="1">
                  <w:r w:rsidR="009D6266" w:rsidRPr="00D53637">
                    <w:rPr>
                      <w:rStyle w:val="Hyperlink"/>
                    </w:rPr>
                    <w:t>2</w:t>
                  </w:r>
                  <w:r w:rsidR="009D6266">
                    <w:rPr>
                      <w:rFonts w:eastAsiaTheme="minorEastAsia" w:cstheme="minorBidi"/>
                      <w:caps w:val="0"/>
                      <w:color w:val="auto"/>
                      <w:spacing w:val="0"/>
                      <w:szCs w:val="22"/>
                      <w:lang w:val="en-US"/>
                    </w:rPr>
                    <w:tab/>
                  </w:r>
                  <w:r w:rsidR="009D6266" w:rsidRPr="00D53637">
                    <w:rPr>
                      <w:rStyle w:val="Hyperlink"/>
                    </w:rPr>
                    <w:t>BUSINESS VALUE</w:t>
                  </w:r>
                  <w:r w:rsidR="009D6266">
                    <w:rPr>
                      <w:webHidden/>
                    </w:rPr>
                    <w:tab/>
                  </w:r>
                  <w:r w:rsidR="009D6266">
                    <w:rPr>
                      <w:webHidden/>
                    </w:rPr>
                    <w:fldChar w:fldCharType="begin"/>
                  </w:r>
                  <w:r w:rsidR="009D6266">
                    <w:rPr>
                      <w:webHidden/>
                    </w:rPr>
                    <w:instrText xml:space="preserve"> PAGEREF _Toc36544768 \h </w:instrText>
                  </w:r>
                  <w:r w:rsidR="009D6266">
                    <w:rPr>
                      <w:webHidden/>
                    </w:rPr>
                  </w:r>
                  <w:r w:rsidR="009D6266">
                    <w:rPr>
                      <w:webHidden/>
                    </w:rPr>
                    <w:fldChar w:fldCharType="separate"/>
                  </w:r>
                  <w:r w:rsidR="009D6266">
                    <w:rPr>
                      <w:webHidden/>
                    </w:rPr>
                    <w:t>2</w:t>
                  </w:r>
                  <w:r w:rsidR="009D6266">
                    <w:rPr>
                      <w:webHidden/>
                    </w:rPr>
                    <w:fldChar w:fldCharType="end"/>
                  </w:r>
                </w:hyperlink>
              </w:p>
              <w:p w14:paraId="78E4657D" w14:textId="45E1C343" w:rsidR="009D6266" w:rsidRDefault="00130832">
                <w:pPr>
                  <w:pStyle w:val="TOC1"/>
                  <w:rPr>
                    <w:rFonts w:eastAsiaTheme="minorEastAsia" w:cstheme="minorBidi"/>
                    <w:caps w:val="0"/>
                    <w:color w:val="auto"/>
                    <w:spacing w:val="0"/>
                    <w:szCs w:val="22"/>
                    <w:lang w:val="en-US"/>
                  </w:rPr>
                </w:pPr>
                <w:hyperlink w:anchor="_Toc36544769" w:history="1">
                  <w:r w:rsidR="009D6266" w:rsidRPr="00D53637">
                    <w:rPr>
                      <w:rStyle w:val="Hyperlink"/>
                    </w:rPr>
                    <w:t>3</w:t>
                  </w:r>
                  <w:r w:rsidR="009D6266">
                    <w:rPr>
                      <w:rFonts w:eastAsiaTheme="minorEastAsia" w:cstheme="minorBidi"/>
                      <w:caps w:val="0"/>
                      <w:color w:val="auto"/>
                      <w:spacing w:val="0"/>
                      <w:szCs w:val="22"/>
                      <w:lang w:val="en-US"/>
                    </w:rPr>
                    <w:tab/>
                  </w:r>
                  <w:r w:rsidR="009D6266" w:rsidRPr="00D53637">
                    <w:rPr>
                      <w:rStyle w:val="Hyperlink"/>
                    </w:rPr>
                    <w:t>SCOPE</w:t>
                  </w:r>
                  <w:r w:rsidR="009D6266">
                    <w:rPr>
                      <w:webHidden/>
                    </w:rPr>
                    <w:tab/>
                  </w:r>
                  <w:r w:rsidR="009D6266">
                    <w:rPr>
                      <w:webHidden/>
                    </w:rPr>
                    <w:fldChar w:fldCharType="begin"/>
                  </w:r>
                  <w:r w:rsidR="009D6266">
                    <w:rPr>
                      <w:webHidden/>
                    </w:rPr>
                    <w:instrText xml:space="preserve"> PAGEREF _Toc36544769 \h </w:instrText>
                  </w:r>
                  <w:r w:rsidR="009D6266">
                    <w:rPr>
                      <w:webHidden/>
                    </w:rPr>
                  </w:r>
                  <w:r w:rsidR="009D6266">
                    <w:rPr>
                      <w:webHidden/>
                    </w:rPr>
                    <w:fldChar w:fldCharType="separate"/>
                  </w:r>
                  <w:r w:rsidR="009D6266">
                    <w:rPr>
                      <w:webHidden/>
                    </w:rPr>
                    <w:t>3</w:t>
                  </w:r>
                  <w:r w:rsidR="009D6266">
                    <w:rPr>
                      <w:webHidden/>
                    </w:rPr>
                    <w:fldChar w:fldCharType="end"/>
                  </w:r>
                </w:hyperlink>
              </w:p>
              <w:p w14:paraId="6D167321" w14:textId="5BCDF353" w:rsidR="009D6266" w:rsidRDefault="00130832">
                <w:pPr>
                  <w:pStyle w:val="TOC1"/>
                  <w:rPr>
                    <w:rFonts w:eastAsiaTheme="minorEastAsia" w:cstheme="minorBidi"/>
                    <w:caps w:val="0"/>
                    <w:color w:val="auto"/>
                    <w:spacing w:val="0"/>
                    <w:szCs w:val="22"/>
                    <w:lang w:val="en-US"/>
                  </w:rPr>
                </w:pPr>
                <w:hyperlink w:anchor="_Toc36544770" w:history="1">
                  <w:r w:rsidR="009D6266" w:rsidRPr="00D53637">
                    <w:rPr>
                      <w:rStyle w:val="Hyperlink"/>
                    </w:rPr>
                    <w:t>4</w:t>
                  </w:r>
                  <w:r w:rsidR="009D6266">
                    <w:rPr>
                      <w:rFonts w:eastAsiaTheme="minorEastAsia" w:cstheme="minorBidi"/>
                      <w:caps w:val="0"/>
                      <w:color w:val="auto"/>
                      <w:spacing w:val="0"/>
                      <w:szCs w:val="22"/>
                      <w:lang w:val="en-US"/>
                    </w:rPr>
                    <w:tab/>
                  </w:r>
                  <w:r w:rsidR="009D6266" w:rsidRPr="00D53637">
                    <w:rPr>
                      <w:rStyle w:val="Hyperlink"/>
                    </w:rPr>
                    <w:t>current state process</w:t>
                  </w:r>
                  <w:r w:rsidR="009D6266">
                    <w:rPr>
                      <w:webHidden/>
                    </w:rPr>
                    <w:tab/>
                  </w:r>
                  <w:r w:rsidR="009D6266">
                    <w:rPr>
                      <w:webHidden/>
                    </w:rPr>
                    <w:fldChar w:fldCharType="begin"/>
                  </w:r>
                  <w:r w:rsidR="009D6266">
                    <w:rPr>
                      <w:webHidden/>
                    </w:rPr>
                    <w:instrText xml:space="preserve"> PAGEREF _Toc36544770 \h </w:instrText>
                  </w:r>
                  <w:r w:rsidR="009D6266">
                    <w:rPr>
                      <w:webHidden/>
                    </w:rPr>
                  </w:r>
                  <w:r w:rsidR="009D6266">
                    <w:rPr>
                      <w:webHidden/>
                    </w:rPr>
                    <w:fldChar w:fldCharType="separate"/>
                  </w:r>
                  <w:r w:rsidR="009D6266">
                    <w:rPr>
                      <w:webHidden/>
                    </w:rPr>
                    <w:t>3</w:t>
                  </w:r>
                  <w:r w:rsidR="009D6266">
                    <w:rPr>
                      <w:webHidden/>
                    </w:rPr>
                    <w:fldChar w:fldCharType="end"/>
                  </w:r>
                </w:hyperlink>
              </w:p>
              <w:p w14:paraId="114BA99C" w14:textId="13D5F53F" w:rsidR="009D6266" w:rsidRDefault="00130832">
                <w:pPr>
                  <w:pStyle w:val="TOC1"/>
                  <w:rPr>
                    <w:rFonts w:eastAsiaTheme="minorEastAsia" w:cstheme="minorBidi"/>
                    <w:caps w:val="0"/>
                    <w:color w:val="auto"/>
                    <w:spacing w:val="0"/>
                    <w:szCs w:val="22"/>
                    <w:lang w:val="en-US"/>
                  </w:rPr>
                </w:pPr>
                <w:hyperlink w:anchor="_Toc36544771" w:history="1">
                  <w:r w:rsidR="009D6266" w:rsidRPr="00D53637">
                    <w:rPr>
                      <w:rStyle w:val="Hyperlink"/>
                    </w:rPr>
                    <w:t>5</w:t>
                  </w:r>
                  <w:r w:rsidR="009D6266">
                    <w:rPr>
                      <w:rFonts w:eastAsiaTheme="minorEastAsia" w:cstheme="minorBidi"/>
                      <w:caps w:val="0"/>
                      <w:color w:val="auto"/>
                      <w:spacing w:val="0"/>
                      <w:szCs w:val="22"/>
                      <w:lang w:val="en-US"/>
                    </w:rPr>
                    <w:tab/>
                  </w:r>
                  <w:r w:rsidR="009D6266" w:rsidRPr="00D53637">
                    <w:rPr>
                      <w:rStyle w:val="Hyperlink"/>
                    </w:rPr>
                    <w:t>future state process</w:t>
                  </w:r>
                  <w:r w:rsidR="009D6266">
                    <w:rPr>
                      <w:webHidden/>
                    </w:rPr>
                    <w:tab/>
                  </w:r>
                  <w:r w:rsidR="009D6266">
                    <w:rPr>
                      <w:webHidden/>
                    </w:rPr>
                    <w:fldChar w:fldCharType="begin"/>
                  </w:r>
                  <w:r w:rsidR="009D6266">
                    <w:rPr>
                      <w:webHidden/>
                    </w:rPr>
                    <w:instrText xml:space="preserve"> PAGEREF _Toc36544771 \h </w:instrText>
                  </w:r>
                  <w:r w:rsidR="009D6266">
                    <w:rPr>
                      <w:webHidden/>
                    </w:rPr>
                  </w:r>
                  <w:r w:rsidR="009D6266">
                    <w:rPr>
                      <w:webHidden/>
                    </w:rPr>
                    <w:fldChar w:fldCharType="separate"/>
                  </w:r>
                  <w:r w:rsidR="009D6266">
                    <w:rPr>
                      <w:webHidden/>
                    </w:rPr>
                    <w:t>6</w:t>
                  </w:r>
                  <w:r w:rsidR="009D6266">
                    <w:rPr>
                      <w:webHidden/>
                    </w:rPr>
                    <w:fldChar w:fldCharType="end"/>
                  </w:r>
                </w:hyperlink>
              </w:p>
              <w:p w14:paraId="1EB67973" w14:textId="65D5A94A" w:rsidR="009D6266" w:rsidRDefault="00130832">
                <w:pPr>
                  <w:pStyle w:val="TOC1"/>
                  <w:rPr>
                    <w:rFonts w:eastAsiaTheme="minorEastAsia" w:cstheme="minorBidi"/>
                    <w:caps w:val="0"/>
                    <w:color w:val="auto"/>
                    <w:spacing w:val="0"/>
                    <w:szCs w:val="22"/>
                    <w:lang w:val="en-US"/>
                  </w:rPr>
                </w:pPr>
                <w:hyperlink w:anchor="_Toc36544772" w:history="1">
                  <w:r w:rsidR="009D6266" w:rsidRPr="00D53637">
                    <w:rPr>
                      <w:rStyle w:val="Hyperlink"/>
                    </w:rPr>
                    <w:t>6</w:t>
                  </w:r>
                  <w:r w:rsidR="009D6266">
                    <w:rPr>
                      <w:rFonts w:eastAsiaTheme="minorEastAsia" w:cstheme="minorBidi"/>
                      <w:caps w:val="0"/>
                      <w:color w:val="auto"/>
                      <w:spacing w:val="0"/>
                      <w:szCs w:val="22"/>
                      <w:lang w:val="en-US"/>
                    </w:rPr>
                    <w:tab/>
                  </w:r>
                  <w:r w:rsidR="009D6266" w:rsidRPr="00D53637">
                    <w:rPr>
                      <w:rStyle w:val="Hyperlink"/>
                    </w:rPr>
                    <w:t>functional requirements</w:t>
                  </w:r>
                  <w:r w:rsidR="009D6266">
                    <w:rPr>
                      <w:webHidden/>
                    </w:rPr>
                    <w:tab/>
                  </w:r>
                  <w:r w:rsidR="009D6266">
                    <w:rPr>
                      <w:webHidden/>
                    </w:rPr>
                    <w:fldChar w:fldCharType="begin"/>
                  </w:r>
                  <w:r w:rsidR="009D6266">
                    <w:rPr>
                      <w:webHidden/>
                    </w:rPr>
                    <w:instrText xml:space="preserve"> PAGEREF _Toc36544772 \h </w:instrText>
                  </w:r>
                  <w:r w:rsidR="009D6266">
                    <w:rPr>
                      <w:webHidden/>
                    </w:rPr>
                  </w:r>
                  <w:r w:rsidR="009D6266">
                    <w:rPr>
                      <w:webHidden/>
                    </w:rPr>
                    <w:fldChar w:fldCharType="separate"/>
                  </w:r>
                  <w:r w:rsidR="009D6266">
                    <w:rPr>
                      <w:webHidden/>
                    </w:rPr>
                    <w:t>7</w:t>
                  </w:r>
                  <w:r w:rsidR="009D6266">
                    <w:rPr>
                      <w:webHidden/>
                    </w:rPr>
                    <w:fldChar w:fldCharType="end"/>
                  </w:r>
                </w:hyperlink>
              </w:p>
              <w:p w14:paraId="595DF7F5" w14:textId="5437E29C" w:rsidR="009D6266" w:rsidRDefault="00130832">
                <w:pPr>
                  <w:pStyle w:val="TOC1"/>
                  <w:rPr>
                    <w:rFonts w:eastAsiaTheme="minorEastAsia" w:cstheme="minorBidi"/>
                    <w:caps w:val="0"/>
                    <w:color w:val="auto"/>
                    <w:spacing w:val="0"/>
                    <w:szCs w:val="22"/>
                    <w:lang w:val="en-US"/>
                  </w:rPr>
                </w:pPr>
                <w:hyperlink w:anchor="_Toc36544773" w:history="1">
                  <w:r w:rsidR="009D6266" w:rsidRPr="00D53637">
                    <w:rPr>
                      <w:rStyle w:val="Hyperlink"/>
                    </w:rPr>
                    <w:t>7</w:t>
                  </w:r>
                  <w:r w:rsidR="009D6266">
                    <w:rPr>
                      <w:rFonts w:eastAsiaTheme="minorEastAsia" w:cstheme="minorBidi"/>
                      <w:caps w:val="0"/>
                      <w:color w:val="auto"/>
                      <w:spacing w:val="0"/>
                      <w:szCs w:val="22"/>
                      <w:lang w:val="en-US"/>
                    </w:rPr>
                    <w:tab/>
                  </w:r>
                  <w:r w:rsidR="009D6266" w:rsidRPr="00D53637">
                    <w:rPr>
                      <w:rStyle w:val="Hyperlink"/>
                    </w:rPr>
                    <w:t>non-functional requirements</w:t>
                  </w:r>
                  <w:r w:rsidR="009D6266">
                    <w:rPr>
                      <w:webHidden/>
                    </w:rPr>
                    <w:tab/>
                  </w:r>
                  <w:r w:rsidR="009D6266">
                    <w:rPr>
                      <w:webHidden/>
                    </w:rPr>
                    <w:fldChar w:fldCharType="begin"/>
                  </w:r>
                  <w:r w:rsidR="009D6266">
                    <w:rPr>
                      <w:webHidden/>
                    </w:rPr>
                    <w:instrText xml:space="preserve"> PAGEREF _Toc36544773 \h </w:instrText>
                  </w:r>
                  <w:r w:rsidR="009D6266">
                    <w:rPr>
                      <w:webHidden/>
                    </w:rPr>
                  </w:r>
                  <w:r w:rsidR="009D6266">
                    <w:rPr>
                      <w:webHidden/>
                    </w:rPr>
                    <w:fldChar w:fldCharType="separate"/>
                  </w:r>
                  <w:r w:rsidR="009D6266">
                    <w:rPr>
                      <w:webHidden/>
                    </w:rPr>
                    <w:t>10</w:t>
                  </w:r>
                  <w:r w:rsidR="009D6266">
                    <w:rPr>
                      <w:webHidden/>
                    </w:rPr>
                    <w:fldChar w:fldCharType="end"/>
                  </w:r>
                </w:hyperlink>
              </w:p>
              <w:p w14:paraId="04FE6147" w14:textId="3CFEF760" w:rsidR="009D6266" w:rsidRDefault="00130832">
                <w:pPr>
                  <w:pStyle w:val="TOC1"/>
                  <w:rPr>
                    <w:rFonts w:eastAsiaTheme="minorEastAsia" w:cstheme="minorBidi"/>
                    <w:caps w:val="0"/>
                    <w:color w:val="auto"/>
                    <w:spacing w:val="0"/>
                    <w:szCs w:val="22"/>
                    <w:lang w:val="en-US"/>
                  </w:rPr>
                </w:pPr>
                <w:hyperlink w:anchor="_Toc36544774" w:history="1">
                  <w:r w:rsidR="009D6266" w:rsidRPr="00D53637">
                    <w:rPr>
                      <w:rStyle w:val="Hyperlink"/>
                    </w:rPr>
                    <w:t>8</w:t>
                  </w:r>
                  <w:r w:rsidR="009D6266">
                    <w:rPr>
                      <w:rFonts w:eastAsiaTheme="minorEastAsia" w:cstheme="minorBidi"/>
                      <w:caps w:val="0"/>
                      <w:color w:val="auto"/>
                      <w:spacing w:val="0"/>
                      <w:szCs w:val="22"/>
                      <w:lang w:val="en-US"/>
                    </w:rPr>
                    <w:tab/>
                  </w:r>
                  <w:r w:rsidR="009D6266" w:rsidRPr="00D53637">
                    <w:rPr>
                      <w:rStyle w:val="Hyperlink"/>
                    </w:rPr>
                    <w:t>approval</w:t>
                  </w:r>
                  <w:r w:rsidR="009D6266">
                    <w:rPr>
                      <w:webHidden/>
                    </w:rPr>
                    <w:tab/>
                  </w:r>
                  <w:r w:rsidR="009D6266">
                    <w:rPr>
                      <w:webHidden/>
                    </w:rPr>
                    <w:fldChar w:fldCharType="begin"/>
                  </w:r>
                  <w:r w:rsidR="009D6266">
                    <w:rPr>
                      <w:webHidden/>
                    </w:rPr>
                    <w:instrText xml:space="preserve"> PAGEREF _Toc36544774 \h </w:instrText>
                  </w:r>
                  <w:r w:rsidR="009D6266">
                    <w:rPr>
                      <w:webHidden/>
                    </w:rPr>
                  </w:r>
                  <w:r w:rsidR="009D6266">
                    <w:rPr>
                      <w:webHidden/>
                    </w:rPr>
                    <w:fldChar w:fldCharType="separate"/>
                  </w:r>
                  <w:r w:rsidR="009D6266">
                    <w:rPr>
                      <w:webHidden/>
                    </w:rPr>
                    <w:t>13</w:t>
                  </w:r>
                  <w:r w:rsidR="009D6266">
                    <w:rPr>
                      <w:webHidden/>
                    </w:rPr>
                    <w:fldChar w:fldCharType="end"/>
                  </w:r>
                </w:hyperlink>
              </w:p>
              <w:p w14:paraId="2DE68A28" w14:textId="4F783BCF" w:rsidR="009D6266" w:rsidRDefault="00130832">
                <w:pPr>
                  <w:pStyle w:val="TOC1"/>
                  <w:rPr>
                    <w:rFonts w:eastAsiaTheme="minorEastAsia" w:cstheme="minorBidi"/>
                    <w:caps w:val="0"/>
                    <w:color w:val="auto"/>
                    <w:spacing w:val="0"/>
                    <w:szCs w:val="22"/>
                    <w:lang w:val="en-US"/>
                  </w:rPr>
                </w:pPr>
                <w:hyperlink w:anchor="_Toc36544775" w:history="1">
                  <w:r w:rsidR="009D6266" w:rsidRPr="00D53637">
                    <w:rPr>
                      <w:rStyle w:val="Hyperlink"/>
                      <w:kern w:val="36"/>
                    </w:rPr>
                    <w:t>appendix 1 – user table mock-up</w:t>
                  </w:r>
                  <w:r w:rsidR="009D6266">
                    <w:rPr>
                      <w:webHidden/>
                    </w:rPr>
                    <w:tab/>
                  </w:r>
                  <w:r w:rsidR="009D6266">
                    <w:rPr>
                      <w:webHidden/>
                    </w:rPr>
                    <w:fldChar w:fldCharType="begin"/>
                  </w:r>
                  <w:r w:rsidR="009D6266">
                    <w:rPr>
                      <w:webHidden/>
                    </w:rPr>
                    <w:instrText xml:space="preserve"> PAGEREF _Toc36544775 \h </w:instrText>
                  </w:r>
                  <w:r w:rsidR="009D6266">
                    <w:rPr>
                      <w:webHidden/>
                    </w:rPr>
                  </w:r>
                  <w:r w:rsidR="009D6266">
                    <w:rPr>
                      <w:webHidden/>
                    </w:rPr>
                    <w:fldChar w:fldCharType="separate"/>
                  </w:r>
                  <w:r w:rsidR="009D6266">
                    <w:rPr>
                      <w:webHidden/>
                    </w:rPr>
                    <w:t>14</w:t>
                  </w:r>
                  <w:r w:rsidR="009D6266">
                    <w:rPr>
                      <w:webHidden/>
                    </w:rPr>
                    <w:fldChar w:fldCharType="end"/>
                  </w:r>
                </w:hyperlink>
              </w:p>
              <w:p w14:paraId="004EDE34" w14:textId="3344EAF3" w:rsidR="009D6266" w:rsidRDefault="00130832">
                <w:pPr>
                  <w:pStyle w:val="TOC1"/>
                  <w:rPr>
                    <w:rFonts w:eastAsiaTheme="minorEastAsia" w:cstheme="minorBidi"/>
                    <w:caps w:val="0"/>
                    <w:color w:val="auto"/>
                    <w:spacing w:val="0"/>
                    <w:szCs w:val="22"/>
                    <w:lang w:val="en-US"/>
                  </w:rPr>
                </w:pPr>
                <w:hyperlink w:anchor="_Toc36544776" w:history="1">
                  <w:r w:rsidR="009D6266" w:rsidRPr="00D53637">
                    <w:rPr>
                      <w:rStyle w:val="Hyperlink"/>
                      <w:kern w:val="36"/>
                    </w:rPr>
                    <w:t>APPENDIX 2 – USER TABLE SPECIFICATIONS</w:t>
                  </w:r>
                  <w:r w:rsidR="009D6266">
                    <w:rPr>
                      <w:webHidden/>
                    </w:rPr>
                    <w:tab/>
                  </w:r>
                  <w:r w:rsidR="009D6266">
                    <w:rPr>
                      <w:webHidden/>
                    </w:rPr>
                    <w:fldChar w:fldCharType="begin"/>
                  </w:r>
                  <w:r w:rsidR="009D6266">
                    <w:rPr>
                      <w:webHidden/>
                    </w:rPr>
                    <w:instrText xml:space="preserve"> PAGEREF _Toc36544776 \h </w:instrText>
                  </w:r>
                  <w:r w:rsidR="009D6266">
                    <w:rPr>
                      <w:webHidden/>
                    </w:rPr>
                  </w:r>
                  <w:r w:rsidR="009D6266">
                    <w:rPr>
                      <w:webHidden/>
                    </w:rPr>
                    <w:fldChar w:fldCharType="separate"/>
                  </w:r>
                  <w:r w:rsidR="009D6266">
                    <w:rPr>
                      <w:webHidden/>
                    </w:rPr>
                    <w:t>15</w:t>
                  </w:r>
                  <w:r w:rsidR="009D6266">
                    <w:rPr>
                      <w:webHidden/>
                    </w:rPr>
                    <w:fldChar w:fldCharType="end"/>
                  </w:r>
                </w:hyperlink>
              </w:p>
              <w:p w14:paraId="6CAF10CF" w14:textId="0EFF31B7" w:rsidR="009D6266" w:rsidRDefault="00130832">
                <w:pPr>
                  <w:pStyle w:val="TOC1"/>
                  <w:rPr>
                    <w:rFonts w:eastAsiaTheme="minorEastAsia" w:cstheme="minorBidi"/>
                    <w:caps w:val="0"/>
                    <w:color w:val="auto"/>
                    <w:spacing w:val="0"/>
                    <w:szCs w:val="22"/>
                    <w:lang w:val="en-US"/>
                  </w:rPr>
                </w:pPr>
                <w:hyperlink w:anchor="_Toc36544777" w:history="1">
                  <w:r w:rsidR="009D6266" w:rsidRPr="00D53637">
                    <w:rPr>
                      <w:rStyle w:val="Hyperlink"/>
                      <w:kern w:val="36"/>
                    </w:rPr>
                    <w:t>APPENDIX 3 – RESTRICTION TYPES AND RULES</w:t>
                  </w:r>
                  <w:r w:rsidR="009D6266">
                    <w:rPr>
                      <w:webHidden/>
                    </w:rPr>
                    <w:tab/>
                  </w:r>
                  <w:r w:rsidR="009D6266">
                    <w:rPr>
                      <w:webHidden/>
                    </w:rPr>
                    <w:fldChar w:fldCharType="begin"/>
                  </w:r>
                  <w:r w:rsidR="009D6266">
                    <w:rPr>
                      <w:webHidden/>
                    </w:rPr>
                    <w:instrText xml:space="preserve"> PAGEREF _Toc36544777 \h </w:instrText>
                  </w:r>
                  <w:r w:rsidR="009D6266">
                    <w:rPr>
                      <w:webHidden/>
                    </w:rPr>
                  </w:r>
                  <w:r w:rsidR="009D6266">
                    <w:rPr>
                      <w:webHidden/>
                    </w:rPr>
                    <w:fldChar w:fldCharType="separate"/>
                  </w:r>
                  <w:r w:rsidR="009D6266">
                    <w:rPr>
                      <w:webHidden/>
                    </w:rPr>
                    <w:t>16</w:t>
                  </w:r>
                  <w:r w:rsidR="009D6266">
                    <w:rPr>
                      <w:webHidden/>
                    </w:rPr>
                    <w:fldChar w:fldCharType="end"/>
                  </w:r>
                </w:hyperlink>
              </w:p>
              <w:p w14:paraId="5024D42B" w14:textId="62706EC7" w:rsidR="00BE36B1" w:rsidRPr="00B27FC6" w:rsidRDefault="00312BBD" w:rsidP="00255182">
                <w:pPr>
                  <w:spacing w:after="120"/>
                  <w:rPr>
                    <w:bCs/>
                    <w:noProof/>
                  </w:rPr>
                </w:pPr>
                <w:r>
                  <w:rPr>
                    <w:rFonts w:eastAsiaTheme="majorEastAsia" w:cstheme="majorBidi"/>
                    <w:caps/>
                    <w:noProof/>
                    <w:spacing w:val="-10"/>
                    <w:szCs w:val="56"/>
                  </w:rPr>
                  <w:fldChar w:fldCharType="end"/>
                </w:r>
              </w:p>
            </w:sdtContent>
          </w:sdt>
        </w:tc>
      </w:tr>
    </w:tbl>
    <w:p w14:paraId="1AD60F55" w14:textId="77777777" w:rsidR="00E613CB" w:rsidRPr="001A42FB" w:rsidRDefault="001A42FB" w:rsidP="00486FAD">
      <w:pPr>
        <w:rPr>
          <w:bCs/>
          <w:noProof/>
        </w:rPr>
      </w:pPr>
      <w:r>
        <w:rPr>
          <w:b/>
          <w:sz w:val="28"/>
          <w:szCs w:val="28"/>
        </w:rPr>
        <w:br w:type="page"/>
      </w:r>
    </w:p>
    <w:p w14:paraId="2116DFE9" w14:textId="3AF2A585" w:rsidR="00465698" w:rsidRPr="00351704" w:rsidRDefault="00A91C43" w:rsidP="00BE068F">
      <w:pPr>
        <w:pStyle w:val="Level1"/>
      </w:pPr>
      <w:bookmarkStart w:id="1" w:name="_Toc36544767"/>
      <w:r>
        <w:lastRenderedPageBreak/>
        <w:t>overview</w:t>
      </w:r>
      <w:bookmarkEnd w:id="1"/>
    </w:p>
    <w:p w14:paraId="5962767A" w14:textId="165D5075" w:rsidR="00F8014A" w:rsidRDefault="00B43811" w:rsidP="005525FB">
      <w:r>
        <w:t xml:space="preserve">Compliance is responsible for managing and monitoring </w:t>
      </w:r>
      <w:r w:rsidR="00A91C43">
        <w:t xml:space="preserve">controls around </w:t>
      </w:r>
      <w:r>
        <w:t>restricted issuers and securities.  The key component of these controls is</w:t>
      </w:r>
      <w:r w:rsidR="00A91C43">
        <w:t xml:space="preserve"> a</w:t>
      </w:r>
      <w:r>
        <w:t xml:space="preserve"> </w:t>
      </w:r>
      <w:r w:rsidR="00F8014A">
        <w:t xml:space="preserve">reliable, </w:t>
      </w:r>
      <w:r>
        <w:t>accurate and complete list of active restrictions</w:t>
      </w:r>
      <w:r w:rsidR="00F8014A">
        <w:t>; a single source of the truth</w:t>
      </w:r>
      <w:r w:rsidR="006A012B">
        <w:t xml:space="preserve"> available to all authorized downstream systems and users</w:t>
      </w:r>
      <w:r w:rsidR="00F8014A">
        <w:t>.</w:t>
      </w:r>
    </w:p>
    <w:p w14:paraId="4976D604" w14:textId="03993804" w:rsidR="0084134F" w:rsidRDefault="00F8014A" w:rsidP="005525FB">
      <w:r>
        <w:t xml:space="preserve">Currently BCI maintains three restricted lists in three different systems, all with different nomenclature to refer to the restricted issuer, and all based on human-entered issuer names with no supporting data validation.   </w:t>
      </w:r>
      <w:r w:rsidR="00B43811">
        <w:t xml:space="preserve"> </w:t>
      </w:r>
    </w:p>
    <w:p w14:paraId="2806B065" w14:textId="0F240077" w:rsidR="00C535BB" w:rsidRDefault="00C535BB" w:rsidP="005525FB">
      <w:r>
        <w:t xml:space="preserve">Compliance is seeking to improve the </w:t>
      </w:r>
      <w:r w:rsidR="00A91C43">
        <w:t>controls,</w:t>
      </w:r>
      <w:r>
        <w:t xml:space="preserve"> efficacy </w:t>
      </w:r>
      <w:r w:rsidR="00A91C43">
        <w:t xml:space="preserve">and efficiencies </w:t>
      </w:r>
      <w:r>
        <w:t>of the restricted list maintenance by implementing a single source of the restricted list with embedded data validation</w:t>
      </w:r>
      <w:r w:rsidR="00A91C43">
        <w:t xml:space="preserve">, </w:t>
      </w:r>
      <w:r w:rsidR="006A012B">
        <w:t>end dating</w:t>
      </w:r>
      <w:r w:rsidR="00A91C43">
        <w:t>,</w:t>
      </w:r>
      <w:r w:rsidR="006A012B">
        <w:t xml:space="preserve"> the ability to add and store commentary</w:t>
      </w:r>
      <w:r w:rsidR="00A91C43">
        <w:t>, enhanced permission management, and a detailed audit trail</w:t>
      </w:r>
      <w:r w:rsidR="006A012B">
        <w:t xml:space="preserve">. </w:t>
      </w:r>
    </w:p>
    <w:p w14:paraId="280E6501" w14:textId="7FC44884" w:rsidR="00EE216C" w:rsidRDefault="00EE216C" w:rsidP="00E60AFE">
      <w:pPr>
        <w:pStyle w:val="Level1"/>
      </w:pPr>
      <w:bookmarkStart w:id="2" w:name="_Toc36544768"/>
      <w:r>
        <w:t>BUSINESS VALUE</w:t>
      </w:r>
      <w:bookmarkEnd w:id="2"/>
    </w:p>
    <w:p w14:paraId="1D3FDD68" w14:textId="73329EA8" w:rsidR="001B4268" w:rsidRDefault="001B4268" w:rsidP="001B4268">
      <w:r>
        <w:t xml:space="preserve">Implementing a single source restricted list with built in data validation at this time positions Compliance well for upcoming audits, automation and efficiencies.  </w:t>
      </w:r>
    </w:p>
    <w:p w14:paraId="5BE3040A" w14:textId="4ED5100D" w:rsidR="001B4268" w:rsidRDefault="001B4268" w:rsidP="001B4268">
      <w:r>
        <w:t>This initiat</w:t>
      </w:r>
      <w:r w:rsidR="003208FF">
        <w:t>iv</w:t>
      </w:r>
      <w:r>
        <w:t>e will significantly improve controls around the access and maintenance of the restricted list by closing several control gaps and preparing for subsequent planned initiatives to automate Compliance processes.  These control risks and mitigating measures are detailed in the Current State and Future State process flow sections of this document.</w:t>
      </w:r>
    </w:p>
    <w:p w14:paraId="46A89727" w14:textId="4EF51A7E" w:rsidR="001B4268" w:rsidRDefault="001B4268" w:rsidP="001B4268">
      <w:r>
        <w:t xml:space="preserve">This initiative also allows Compliance to capture operational efficiencies by centralizing all restricted issuers, irrespective of the restriction reason, in a single place and augmenting the restricted list with critical information such as start and end dates, whether the restriction should apply to the named issuer, or the issuer and its subsidiaries, the name(s) of persons who alerted to the need for the restriction.  It enables an automated method of end dating applicable restrictions (e.g. standstill agreements, insider blackout periods) with pre-defined end dates, and with automated periodic emails to persons who originally alerted the need for the restriction.  This will prompt people to notify Compliance when restrictions can be removed for assessment and timely end dating, keeping the restricted list a manageable </w:t>
      </w:r>
      <w:r w:rsidR="00025F2C">
        <w:t xml:space="preserve">length.  </w:t>
      </w:r>
    </w:p>
    <w:p w14:paraId="00E3ECA1" w14:textId="3C2F2FDF" w:rsidR="00025F2C" w:rsidRDefault="00025F2C" w:rsidP="00025F2C">
      <w:r>
        <w:t xml:space="preserve">A centralized single restricted list is the foundational component enabling planned Compliance efforts to automate a post trade monitoring of potential restricted issuers, and an automated employee pre-clearance process.  </w:t>
      </w:r>
    </w:p>
    <w:p w14:paraId="4E7D8316" w14:textId="60889922" w:rsidR="00E35627" w:rsidRDefault="00025F2C" w:rsidP="00025F2C">
      <w:r>
        <w:t xml:space="preserve">It further establishes a </w:t>
      </w:r>
      <w:r w:rsidR="00AB1184">
        <w:t>trusted</w:t>
      </w:r>
      <w:r>
        <w:t xml:space="preserve"> copy restricted list to support pre-trade compliance checks in the current and future OMS enabling an automated identification of all tickers associated with the restricted issuer, and automatically applying pre-trade restrictions.   </w:t>
      </w:r>
    </w:p>
    <w:p w14:paraId="10F0724B" w14:textId="310C326D" w:rsidR="00025F2C" w:rsidRDefault="00025F2C" w:rsidP="00025F2C">
      <w:r>
        <w:t xml:space="preserve">Preliminary research and discussions with IT and EDM indicate this initiative requires limited effort and is a viable solution which will deliver significant value.  </w:t>
      </w:r>
    </w:p>
    <w:p w14:paraId="3BF7528B" w14:textId="77777777" w:rsidR="00025F2C" w:rsidRDefault="00025F2C" w:rsidP="00025F2C"/>
    <w:p w14:paraId="459928A5" w14:textId="53BED77C" w:rsidR="00EE216C" w:rsidRDefault="00EE216C" w:rsidP="00E60AFE">
      <w:pPr>
        <w:pStyle w:val="Level1"/>
      </w:pPr>
      <w:bookmarkStart w:id="3" w:name="_Toc36544769"/>
      <w:r>
        <w:lastRenderedPageBreak/>
        <w:t>SCOPE</w:t>
      </w:r>
      <w:bookmarkEnd w:id="3"/>
    </w:p>
    <w:p w14:paraId="5B5D8218" w14:textId="57C5A01C" w:rsidR="00310725" w:rsidRDefault="003E12E8" w:rsidP="00310725">
      <w:r>
        <w:t>T</w:t>
      </w:r>
      <w:r w:rsidR="00310725">
        <w:t xml:space="preserve">hese requirements focus on the design, development and delivery of a single </w:t>
      </w:r>
      <w:r w:rsidR="00AB1184">
        <w:t>source</w:t>
      </w:r>
      <w:r w:rsidR="00310725">
        <w:t xml:space="preserve"> restricted list with embedded data validation and a monthly automated email reminder to Portfolio Managers who raised the need for a restriction to confirm whether restrictions should still be active.  </w:t>
      </w:r>
    </w:p>
    <w:p w14:paraId="62B298A2" w14:textId="72BCA98B" w:rsidR="003E12E8" w:rsidRDefault="00310725" w:rsidP="00310725">
      <w:r>
        <w:t xml:space="preserve">Any integration with downstream pre and post trade monitoring processes is out of scope of these requirements and will be addressed, in priority, </w:t>
      </w:r>
      <w:r w:rsidR="003E12E8">
        <w:t>in subsequent requirement document</w:t>
      </w:r>
      <w:r w:rsidR="00386D87">
        <w:t>s</w:t>
      </w:r>
      <w:r w:rsidR="003E12E8">
        <w:t>.</w:t>
      </w:r>
    </w:p>
    <w:p w14:paraId="60D1491E" w14:textId="7C0CC625" w:rsidR="003E12E8" w:rsidRDefault="003E12E8" w:rsidP="00310725">
      <w:r>
        <w:t xml:space="preserve">The following process sections in this document depict the current and future state processes is end-to-end and therefore refer to additional future initiatives to integrate the </w:t>
      </w:r>
      <w:r w:rsidR="00AB1184">
        <w:t>single source</w:t>
      </w:r>
      <w:r>
        <w:t xml:space="preserve"> restricted list with pre and post trade systems and processes.  These processes extend beyond the </w:t>
      </w:r>
      <w:r w:rsidR="00AB1184">
        <w:t>single</w:t>
      </w:r>
      <w:r>
        <w:t xml:space="preserve"> </w:t>
      </w:r>
      <w:r w:rsidR="00AB1184">
        <w:t>source</w:t>
      </w:r>
      <w:r>
        <w:t xml:space="preserve"> restricted list simply to illustrate how this initiative sets Compliance up for future improved controls, automation and efficiencies.  </w:t>
      </w:r>
    </w:p>
    <w:p w14:paraId="7C4863CF" w14:textId="4BB3096D" w:rsidR="00310725" w:rsidRPr="00310725" w:rsidRDefault="003E12E8" w:rsidP="00310725">
      <w:r>
        <w:t xml:space="preserve">Section 6 Requirements only address the </w:t>
      </w:r>
      <w:r w:rsidR="00AB1184">
        <w:t>Single</w:t>
      </w:r>
      <w:r>
        <w:t xml:space="preserve"> </w:t>
      </w:r>
      <w:r w:rsidR="00AB1184">
        <w:t>Source</w:t>
      </w:r>
      <w:r>
        <w:t xml:space="preserve"> Restricted List and Automated Email reminders.    </w:t>
      </w:r>
    </w:p>
    <w:p w14:paraId="30190B5E" w14:textId="5E5031F3" w:rsidR="00B43811" w:rsidRDefault="00B43811" w:rsidP="00E60AFE">
      <w:pPr>
        <w:pStyle w:val="Level1"/>
      </w:pPr>
      <w:bookmarkStart w:id="4" w:name="_Toc36544770"/>
      <w:r>
        <w:t>current state process</w:t>
      </w:r>
      <w:bookmarkEnd w:id="4"/>
    </w:p>
    <w:p w14:paraId="3E849477" w14:textId="10483213" w:rsidR="00A45CEF" w:rsidRDefault="006A012B" w:rsidP="006A012B">
      <w:r>
        <w:t xml:space="preserve">The current state restricted list process is manual and inefficient.  </w:t>
      </w:r>
      <w:r w:rsidR="00A91C43">
        <w:t>It involves multiple entries to implement the restriction for pre and post-trade monitoring across multiple systems.  The following chart illustrates the current state process</w:t>
      </w:r>
      <w:r w:rsidR="00543D66">
        <w:t xml:space="preserve"> accompanied by the step-by-step description.  </w:t>
      </w:r>
    </w:p>
    <w:p w14:paraId="7B60B5F8" w14:textId="6210205F" w:rsidR="00025F2C" w:rsidRDefault="006E76A6" w:rsidP="00386D87">
      <w:r w:rsidRPr="006E76A6">
        <w:rPr>
          <w:noProof/>
        </w:rPr>
        <w:drawing>
          <wp:inline distT="0" distB="0" distL="0" distR="0" wp14:anchorId="6DC6D017" wp14:editId="17D30FB1">
            <wp:extent cx="5486400" cy="38135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8378" cy="3814892"/>
                    </a:xfrm>
                    <a:prstGeom prst="rect">
                      <a:avLst/>
                    </a:prstGeom>
                    <a:noFill/>
                    <a:ln>
                      <a:noFill/>
                    </a:ln>
                  </pic:spPr>
                </pic:pic>
              </a:graphicData>
            </a:graphic>
          </wp:inline>
        </w:drawing>
      </w:r>
    </w:p>
    <w:p w14:paraId="1FB6B71A" w14:textId="484B9C52" w:rsidR="00386D87" w:rsidRDefault="00386D87" w:rsidP="00386D87">
      <w:r>
        <w:t xml:space="preserve">       </w:t>
      </w:r>
      <w:r w:rsidRPr="00A45CEF">
        <w:rPr>
          <w:noProof/>
        </w:rPr>
        <w:drawing>
          <wp:inline distT="0" distB="0" distL="0" distR="0" wp14:anchorId="3ED04E72" wp14:editId="522A56BA">
            <wp:extent cx="2457450" cy="45706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3516" cy="473071"/>
                    </a:xfrm>
                    <a:prstGeom prst="rect">
                      <a:avLst/>
                    </a:prstGeom>
                    <a:noFill/>
                    <a:ln>
                      <a:noFill/>
                    </a:ln>
                  </pic:spPr>
                </pic:pic>
              </a:graphicData>
            </a:graphic>
          </wp:inline>
        </w:drawing>
      </w:r>
    </w:p>
    <w:p w14:paraId="4DD06387" w14:textId="47E65EF5" w:rsidR="00F63A66" w:rsidRPr="006E26EA" w:rsidRDefault="00AB5FD4" w:rsidP="00AB5FD4">
      <w:pPr>
        <w:pStyle w:val="Level2"/>
        <w:rPr>
          <w:b/>
          <w:bCs/>
          <w:color w:val="00365B" w:themeColor="accent1"/>
        </w:rPr>
      </w:pPr>
      <w:r w:rsidRPr="006E26EA">
        <w:rPr>
          <w:b/>
          <w:bCs/>
          <w:color w:val="00365B" w:themeColor="accent1"/>
        </w:rPr>
        <w:lastRenderedPageBreak/>
        <w:t>Process Flow Description</w:t>
      </w:r>
    </w:p>
    <w:p w14:paraId="78F1818B" w14:textId="086654A3" w:rsidR="00871F90" w:rsidRDefault="00356478" w:rsidP="00356478">
      <w:pPr>
        <w:pStyle w:val="ListParagraph"/>
        <w:numPr>
          <w:ilvl w:val="0"/>
          <w:numId w:val="6"/>
        </w:numPr>
        <w:contextualSpacing w:val="0"/>
      </w:pPr>
      <w:r>
        <w:t xml:space="preserve">a. </w:t>
      </w:r>
      <w:r w:rsidR="00AB5FD4">
        <w:t xml:space="preserve">Once the decision to add a </w:t>
      </w:r>
      <w:r w:rsidR="00871F90">
        <w:t xml:space="preserve">corporate or wall </w:t>
      </w:r>
      <w:r w:rsidR="00AB5FD4">
        <w:t xml:space="preserve">restriction has been made, Legal looks up the issuer name </w:t>
      </w:r>
      <w:r w:rsidR="00871F90">
        <w:t>on the Bloomberg terminal to source the issuer name.  (Legal may have completed this step during their determination whether to apply a restriction.)</w:t>
      </w:r>
      <w:r>
        <w:t xml:space="preserve"> Move to step 2. </w:t>
      </w:r>
    </w:p>
    <w:p w14:paraId="2C2A124C" w14:textId="075A17E8" w:rsidR="00356478" w:rsidRDefault="00356478" w:rsidP="00356478">
      <w:pPr>
        <w:pStyle w:val="ListParagraph"/>
        <w:numPr>
          <w:ilvl w:val="0"/>
          <w:numId w:val="8"/>
        </w:numPr>
        <w:contextualSpacing w:val="0"/>
      </w:pPr>
      <w:r>
        <w:t>b. Once Compliance becomes aware of a required ESG or Sanction restriction, Compliance looks up the issuer on the Bloomberg terminal to source the issuer name.  Move to step 7.</w:t>
      </w:r>
    </w:p>
    <w:p w14:paraId="4CD973CA" w14:textId="110C1E35" w:rsidR="00356478" w:rsidRDefault="008240AD" w:rsidP="00356478">
      <w:pPr>
        <w:pStyle w:val="ListParagraph"/>
        <w:numPr>
          <w:ilvl w:val="0"/>
          <w:numId w:val="8"/>
        </w:numPr>
        <w:contextualSpacing w:val="0"/>
      </w:pPr>
      <w:r>
        <w:t xml:space="preserve">Legal manually adds the restricted issuer to their Access Database based on the issuer name provided by Bloomberg OR the name provided in any relevant documentation.  The issuer name has no embedded data validation to protect against typos or inaccuracies. </w:t>
      </w:r>
    </w:p>
    <w:p w14:paraId="02730179" w14:textId="170DC4C2" w:rsidR="008240AD" w:rsidRDefault="008240AD" w:rsidP="00356478">
      <w:pPr>
        <w:pStyle w:val="ListParagraph"/>
        <w:numPr>
          <w:ilvl w:val="0"/>
          <w:numId w:val="8"/>
        </w:numPr>
        <w:contextualSpacing w:val="0"/>
      </w:pPr>
      <w:r>
        <w:t xml:space="preserve">Legal prepares a Wall or Corporate Restriction Memo and emails the memo to the applicable </w:t>
      </w:r>
      <w:r w:rsidR="003D6657">
        <w:t xml:space="preserve">parties </w:t>
      </w:r>
      <w:r>
        <w:t xml:space="preserve">and the Compliance </w:t>
      </w:r>
      <w:r w:rsidR="002F3E9F">
        <w:t xml:space="preserve">shared email. </w:t>
      </w:r>
    </w:p>
    <w:p w14:paraId="399F2412" w14:textId="77777777" w:rsidR="00B61C38" w:rsidRDefault="002F3E9F" w:rsidP="00356478">
      <w:pPr>
        <w:pStyle w:val="ListParagraph"/>
        <w:numPr>
          <w:ilvl w:val="0"/>
          <w:numId w:val="8"/>
        </w:numPr>
        <w:contextualSpacing w:val="0"/>
      </w:pPr>
      <w:r>
        <w:t>Compliance monitors the shared email</w:t>
      </w:r>
      <w:r w:rsidR="00B61C38">
        <w:t xml:space="preserve"> for Wall or Corporate Restriction notifications (additions, and removals). </w:t>
      </w:r>
    </w:p>
    <w:p w14:paraId="55AFFB6B" w14:textId="6D1CF9CA" w:rsidR="002F3E9F" w:rsidRDefault="00BF4603" w:rsidP="00356478">
      <w:pPr>
        <w:pStyle w:val="ListParagraph"/>
        <w:numPr>
          <w:ilvl w:val="0"/>
          <w:numId w:val="8"/>
        </w:numPr>
        <w:contextualSpacing w:val="0"/>
      </w:pPr>
      <w:r>
        <w:t xml:space="preserve">Compliance reviews the issuer name to be added to the restricted list and determines a condensed “root” version of the issuer and adds this to the SCD restricted list Excel. </w:t>
      </w:r>
      <w:r w:rsidR="00A10AD9">
        <w:t xml:space="preserve"> E.g. If the restricted issuer in the Corporate Restriction Memo is Enbridge Pipelines Inc, Compliance might add *Enbridge* to the SCD restricted list. Move to step 13.</w:t>
      </w:r>
    </w:p>
    <w:p w14:paraId="43DB7D94" w14:textId="5948B121" w:rsidR="00A10AD9" w:rsidRDefault="00E9739B" w:rsidP="00356478">
      <w:pPr>
        <w:pStyle w:val="ListParagraph"/>
        <w:numPr>
          <w:ilvl w:val="0"/>
          <w:numId w:val="8"/>
        </w:numPr>
        <w:contextualSpacing w:val="0"/>
      </w:pPr>
      <w:r>
        <w:t>Compliance looks up the restricted issuer on Bloomberg and i</w:t>
      </w:r>
      <w:r w:rsidR="00A10AD9">
        <w:t>dentifies the primary security tickers associated with the Issuer Sedol (in some cases, Legal provides the ticker).</w:t>
      </w:r>
    </w:p>
    <w:p w14:paraId="26B90CDB" w14:textId="5338ADF6" w:rsidR="00E9739B" w:rsidRDefault="00A10AD9" w:rsidP="00356478">
      <w:pPr>
        <w:pStyle w:val="ListParagraph"/>
        <w:numPr>
          <w:ilvl w:val="0"/>
          <w:numId w:val="8"/>
        </w:numPr>
        <w:contextualSpacing w:val="0"/>
      </w:pPr>
      <w:r>
        <w:t xml:space="preserve">Compliance manually adds the ticker(s) to the XIP restricted list.  Note, this is not an exhaustive list of all tickers associated with the issuer.   </w:t>
      </w:r>
    </w:p>
    <w:p w14:paraId="77AA1389" w14:textId="3D921ABF" w:rsidR="00A10AD9" w:rsidRDefault="00A10AD9" w:rsidP="00356478">
      <w:pPr>
        <w:pStyle w:val="ListParagraph"/>
        <w:numPr>
          <w:ilvl w:val="0"/>
          <w:numId w:val="8"/>
        </w:numPr>
        <w:contextualSpacing w:val="0"/>
      </w:pPr>
      <w:r>
        <w:t xml:space="preserve">XIP applies pre-trade checks against the tickers in the restricted list. </w:t>
      </w:r>
    </w:p>
    <w:p w14:paraId="2918F2B8" w14:textId="73C689F7" w:rsidR="00A10AD9" w:rsidRDefault="00A10AD9" w:rsidP="00356478">
      <w:pPr>
        <w:pStyle w:val="ListParagraph"/>
        <w:numPr>
          <w:ilvl w:val="0"/>
          <w:numId w:val="8"/>
        </w:numPr>
        <w:contextualSpacing w:val="0"/>
      </w:pPr>
      <w:r>
        <w:t xml:space="preserve">XIP stops trades in restricted tickers.  Compliance may override these restricted trades on a case-by-case basis. </w:t>
      </w:r>
    </w:p>
    <w:p w14:paraId="22A7B0BC" w14:textId="52649602" w:rsidR="00A10AD9" w:rsidRDefault="00A10AD9" w:rsidP="00356478">
      <w:pPr>
        <w:pStyle w:val="ListParagraph"/>
        <w:numPr>
          <w:ilvl w:val="0"/>
          <w:numId w:val="8"/>
        </w:numPr>
        <w:contextualSpacing w:val="0"/>
      </w:pPr>
      <w:r>
        <w:t xml:space="preserve">From time to time, BCI employees emails the shared Compliance email with requests for personal trades.  These emails may include a ticker, a security name, or an issuer name. </w:t>
      </w:r>
    </w:p>
    <w:p w14:paraId="77DBB186" w14:textId="134122D6" w:rsidR="00A10AD9" w:rsidRDefault="00A10AD9" w:rsidP="00356478">
      <w:pPr>
        <w:pStyle w:val="ListParagraph"/>
        <w:numPr>
          <w:ilvl w:val="0"/>
          <w:numId w:val="8"/>
        </w:numPr>
        <w:contextualSpacing w:val="0"/>
      </w:pPr>
      <w:r>
        <w:t>Compliance manually looks the employee requested name up against the Legal Access Database restricted list.</w:t>
      </w:r>
    </w:p>
    <w:p w14:paraId="44E21C98" w14:textId="36A55DBC" w:rsidR="00A10AD9" w:rsidRDefault="00A10AD9" w:rsidP="00356478">
      <w:pPr>
        <w:pStyle w:val="ListParagraph"/>
        <w:numPr>
          <w:ilvl w:val="0"/>
          <w:numId w:val="8"/>
        </w:numPr>
        <w:contextualSpacing w:val="0"/>
      </w:pPr>
      <w:r>
        <w:t xml:space="preserve">Compliance determines whether there is a match in the request name and the restricted list based on the information available.  If yes, Compliance declines the employee request.  </w:t>
      </w:r>
    </w:p>
    <w:p w14:paraId="528B162B" w14:textId="77777777" w:rsidR="006E76A6" w:rsidRDefault="00A10AD9" w:rsidP="00356478">
      <w:pPr>
        <w:pStyle w:val="ListParagraph"/>
        <w:numPr>
          <w:ilvl w:val="0"/>
          <w:numId w:val="8"/>
        </w:numPr>
        <w:contextualSpacing w:val="0"/>
      </w:pPr>
      <w:r>
        <w:t xml:space="preserve">Compliance manually verifies the SCD list of restricted issuers aligns with the Legal Access Database.  Note, Compliance is unable to do a full reconciliation since the issuer names differ, and Legal maintains a subset of all restrictions.  </w:t>
      </w:r>
    </w:p>
    <w:p w14:paraId="0109C985" w14:textId="3CDE4ABC" w:rsidR="00A10AD9" w:rsidRDefault="00A10AD9" w:rsidP="00356478">
      <w:pPr>
        <w:pStyle w:val="ListParagraph"/>
        <w:numPr>
          <w:ilvl w:val="0"/>
          <w:numId w:val="8"/>
        </w:numPr>
        <w:contextualSpacing w:val="0"/>
      </w:pPr>
      <w:r>
        <w:t xml:space="preserve">Compliance saves the daily </w:t>
      </w:r>
      <w:r w:rsidR="006E76A6">
        <w:t xml:space="preserve">SCD </w:t>
      </w:r>
      <w:r>
        <w:t xml:space="preserve">restricted securities </w:t>
      </w:r>
      <w:r w:rsidR="006E76A6">
        <w:t xml:space="preserve">Excel spreadsheet to the public S:\TRANSFER folder. </w:t>
      </w:r>
      <w:r>
        <w:t xml:space="preserve"> </w:t>
      </w:r>
    </w:p>
    <w:p w14:paraId="35C87DD4" w14:textId="5693DCD4" w:rsidR="006E76A6" w:rsidRDefault="006E76A6" w:rsidP="006E76A6">
      <w:pPr>
        <w:pStyle w:val="ListParagraph"/>
        <w:numPr>
          <w:ilvl w:val="0"/>
          <w:numId w:val="8"/>
        </w:numPr>
        <w:spacing w:before="60" w:after="60"/>
        <w:contextualSpacing w:val="0"/>
      </w:pPr>
      <w:r>
        <w:t xml:space="preserve">Compliance runs the SCD Excel macro on the shared Bloomberg terminal which automatically applies fuzzy logic to compare the restricted “root” issuers to Bloomberg issuers to SCD </w:t>
      </w:r>
      <w:r>
        <w:lastRenderedPageBreak/>
        <w:t xml:space="preserve">transactions with similar issuer names.  This process produces a high number of false positives. </w:t>
      </w:r>
      <w:bookmarkStart w:id="5" w:name="_Hlk35504459"/>
      <w:r w:rsidR="003D6657">
        <w:t>Compliance saves the results on S:\Compliance and deletes the file from S:\TRANSFER</w:t>
      </w:r>
      <w:bookmarkEnd w:id="5"/>
    </w:p>
    <w:p w14:paraId="36E5E357" w14:textId="764E89A7" w:rsidR="006E76A6" w:rsidRDefault="006E76A6" w:rsidP="006E76A6">
      <w:pPr>
        <w:pStyle w:val="ListParagraph"/>
        <w:numPr>
          <w:ilvl w:val="0"/>
          <w:numId w:val="10"/>
        </w:numPr>
        <w:spacing w:before="60" w:after="60"/>
        <w:contextualSpacing w:val="0"/>
      </w:pPr>
      <w:r>
        <w:t xml:space="preserve">Legal approves the addition of read, write users to the Legal Access Database.  </w:t>
      </w:r>
    </w:p>
    <w:p w14:paraId="3E03D550" w14:textId="5B11BE0C" w:rsidR="006E76A6" w:rsidRDefault="006E76A6" w:rsidP="006E76A6">
      <w:pPr>
        <w:pStyle w:val="ListParagraph"/>
        <w:numPr>
          <w:ilvl w:val="0"/>
          <w:numId w:val="10"/>
        </w:numPr>
        <w:spacing w:before="60" w:after="60"/>
        <w:contextualSpacing w:val="0"/>
      </w:pPr>
      <w:r>
        <w:t xml:space="preserve">Compliance and Trade Management can approve read, write access to XIP compliance rules.  </w:t>
      </w:r>
    </w:p>
    <w:p w14:paraId="49FD5FE8" w14:textId="77777777" w:rsidR="009A0917" w:rsidRDefault="009A0917" w:rsidP="00386D87"/>
    <w:p w14:paraId="6615ECCD" w14:textId="241573A4" w:rsidR="00A91C43" w:rsidRDefault="00543D66" w:rsidP="006A012B">
      <w:r>
        <w:t>The current state process has</w:t>
      </w:r>
      <w:r w:rsidR="00A91C43">
        <w:t xml:space="preserve"> several material risks</w:t>
      </w:r>
      <w:r>
        <w:t xml:space="preserve"> that impede Compliance’s ability to implement strong pre and post trade controls. These risks are:</w:t>
      </w:r>
    </w:p>
    <w:p w14:paraId="48A4B8FC" w14:textId="7A2D7F29" w:rsidR="00293911" w:rsidRDefault="006A012B" w:rsidP="00386D87">
      <w:pPr>
        <w:pStyle w:val="ListParagraph"/>
        <w:numPr>
          <w:ilvl w:val="0"/>
          <w:numId w:val="13"/>
        </w:numPr>
        <w:contextualSpacing w:val="0"/>
      </w:pPr>
      <w:r>
        <w:t>Multiple restricted lists reside in multiple systems</w:t>
      </w:r>
      <w:r w:rsidR="00B178AE">
        <w:t xml:space="preserve">; Legal Access database (the master list), XIP and SCD.  </w:t>
      </w:r>
      <w:r w:rsidR="006E76A6">
        <w:t xml:space="preserve">Different restriction types are recorded in each list.  </w:t>
      </w:r>
      <w:r w:rsidR="00B178AE">
        <w:t xml:space="preserve">The three lists </w:t>
      </w:r>
      <w:r w:rsidR="006E76A6">
        <w:t>cannot be fully</w:t>
      </w:r>
      <w:r>
        <w:t xml:space="preserve"> reconciled </w:t>
      </w:r>
      <w:r w:rsidR="00B178AE">
        <w:t xml:space="preserve">to ensure the lists are aligned.  </w:t>
      </w:r>
    </w:p>
    <w:p w14:paraId="273B54E5" w14:textId="692EDF79" w:rsidR="00485386" w:rsidRDefault="00485386" w:rsidP="00386D87">
      <w:pPr>
        <w:pStyle w:val="ListParagraph"/>
        <w:numPr>
          <w:ilvl w:val="0"/>
          <w:numId w:val="13"/>
        </w:numPr>
        <w:contextualSpacing w:val="0"/>
      </w:pPr>
      <w:r>
        <w:t xml:space="preserve">The </w:t>
      </w:r>
      <w:r w:rsidR="00B178AE">
        <w:t>restricted issuers</w:t>
      </w:r>
      <w:r>
        <w:t xml:space="preserve"> are captured differently in each </w:t>
      </w:r>
      <w:r w:rsidR="00B178AE">
        <w:t>list and rely on human data entry and interpretation.  There is no reliable and consistent reference</w:t>
      </w:r>
      <w:r w:rsidR="00EE092B">
        <w:t xml:space="preserve">, such as </w:t>
      </w:r>
      <w:proofErr w:type="gramStart"/>
      <w:r w:rsidR="006E76A6">
        <w:t>an</w:t>
      </w:r>
      <w:proofErr w:type="gramEnd"/>
      <w:r w:rsidR="00EE092B">
        <w:t xml:space="preserve"> LEI or other standard issuer reference ID</w:t>
      </w:r>
      <w:r w:rsidR="00B178AE">
        <w:t xml:space="preserve"> between the lists.  </w:t>
      </w:r>
    </w:p>
    <w:p w14:paraId="7454D7D3" w14:textId="135B81CC" w:rsidR="006A012B" w:rsidRDefault="00485386" w:rsidP="00386D87">
      <w:pPr>
        <w:pStyle w:val="ListParagraph"/>
        <w:numPr>
          <w:ilvl w:val="0"/>
          <w:numId w:val="13"/>
        </w:numPr>
        <w:contextualSpacing w:val="0"/>
      </w:pPr>
      <w:r>
        <w:t>Updates to the disparate databases are made at different times</w:t>
      </w:r>
      <w:r w:rsidR="00B178AE">
        <w:t>.  Additions and deletions</w:t>
      </w:r>
      <w:r w:rsidR="00EE092B">
        <w:t xml:space="preserve"> to the master list</w:t>
      </w:r>
      <w:r w:rsidR="00B178AE">
        <w:t xml:space="preserve"> are communicated through </w:t>
      </w:r>
      <w:r w:rsidR="00EE092B">
        <w:t xml:space="preserve">the issuance of </w:t>
      </w:r>
      <w:r w:rsidR="00B178AE">
        <w:t xml:space="preserve">corporate restriction and wall emails.  Emails may be missed, or erroneously deleted resulting in missing names from the XIP and SCD lists.  </w:t>
      </w:r>
      <w:r w:rsidR="00EE092B">
        <w:t xml:space="preserve">There may also be a significant delay in the additions or deletions to each list resulting in potential trading in a security already restricted. </w:t>
      </w:r>
    </w:p>
    <w:p w14:paraId="35A6DC6F" w14:textId="4748E93F" w:rsidR="0008300B" w:rsidRDefault="0008300B" w:rsidP="00386D87">
      <w:pPr>
        <w:pStyle w:val="ListParagraph"/>
        <w:numPr>
          <w:ilvl w:val="0"/>
          <w:numId w:val="13"/>
        </w:numPr>
        <w:contextualSpacing w:val="0"/>
      </w:pPr>
      <w:r>
        <w:t xml:space="preserve">Different people are responsible for the different lists.  Legal adds names to the Legal Access database, </w:t>
      </w:r>
      <w:r w:rsidR="00EE092B">
        <w:t xml:space="preserve">Compliance adds a </w:t>
      </w:r>
      <w:r w:rsidR="006E76A6">
        <w:t>“root”</w:t>
      </w:r>
      <w:r w:rsidR="00EE092B">
        <w:t xml:space="preserve"> version of the name to SCD list, and Compliance adds the ticker of securities associated with the name to the XIP list.</w:t>
      </w:r>
    </w:p>
    <w:p w14:paraId="3B265F73" w14:textId="5290521C" w:rsidR="0008300B" w:rsidRDefault="006E76A6" w:rsidP="00386D87">
      <w:pPr>
        <w:pStyle w:val="ListParagraph"/>
        <w:numPr>
          <w:ilvl w:val="0"/>
          <w:numId w:val="13"/>
        </w:numPr>
        <w:contextualSpacing w:val="0"/>
      </w:pPr>
      <w:r>
        <w:t xml:space="preserve">Legal and/or </w:t>
      </w:r>
      <w:r w:rsidR="00EE092B">
        <w:t xml:space="preserve">Compliance manually researches the ticker of securities associate with the Issuer to add to the XIP list.  The list of tickers is not exhaustive exposing traders to potentially trading a restricted security. </w:t>
      </w:r>
    </w:p>
    <w:p w14:paraId="49B812EC" w14:textId="698CD97A" w:rsidR="006E76A6" w:rsidRDefault="006E76A6" w:rsidP="00386D87">
      <w:pPr>
        <w:pStyle w:val="ListParagraph"/>
        <w:numPr>
          <w:ilvl w:val="0"/>
          <w:numId w:val="13"/>
        </w:numPr>
        <w:contextualSpacing w:val="0"/>
      </w:pPr>
      <w:r>
        <w:t xml:space="preserve">Securities are not related to issuers </w:t>
      </w:r>
      <w:r w:rsidR="0007570C">
        <w:t>using</w:t>
      </w:r>
      <w:r>
        <w:t xml:space="preserve"> a primary key or any data validation.</w:t>
      </w:r>
      <w:r w:rsidR="0007570C">
        <w:t xml:space="preserve"> Securities may erroneously be related to the wrong issuer.  Corporate actions due to name changes, CUSIPs, M&amp;A activity cannot be applied to the restricted issuer or securities with may lead to a misalignment or omission of restrictions.  </w:t>
      </w:r>
      <w:r>
        <w:t xml:space="preserve">  </w:t>
      </w:r>
    </w:p>
    <w:p w14:paraId="44A1AA7C" w14:textId="77777777" w:rsidR="0007570C" w:rsidRDefault="00515E66" w:rsidP="00386D87">
      <w:pPr>
        <w:pStyle w:val="ListParagraph"/>
        <w:numPr>
          <w:ilvl w:val="0"/>
          <w:numId w:val="13"/>
        </w:numPr>
        <w:contextualSpacing w:val="0"/>
      </w:pPr>
      <w:r>
        <w:t xml:space="preserve">The SCD restricted list is managed and maintained in a password-protected Excel spreadsheet which may result in </w:t>
      </w:r>
      <w:r w:rsidR="0007570C">
        <w:t xml:space="preserve">accidentally deleted restrictions or characters of restricted issuers which may lead </w:t>
      </w:r>
      <w:r>
        <w:t>missed transactions in the post-trade monitoring</w:t>
      </w:r>
      <w:r w:rsidR="0007570C">
        <w:t>.</w:t>
      </w:r>
    </w:p>
    <w:p w14:paraId="510F4B72" w14:textId="1E58633A" w:rsidR="003E12E8" w:rsidRDefault="0007570C" w:rsidP="00386D87">
      <w:pPr>
        <w:pStyle w:val="ListParagraph"/>
        <w:numPr>
          <w:ilvl w:val="0"/>
          <w:numId w:val="13"/>
        </w:numPr>
        <w:contextualSpacing w:val="0"/>
      </w:pPr>
      <w:r>
        <w:t xml:space="preserve">The end-to-end process is </w:t>
      </w:r>
      <w:r w:rsidR="00515E66">
        <w:t>un-auditable.</w:t>
      </w:r>
    </w:p>
    <w:p w14:paraId="3FE35AF2" w14:textId="760D28F5" w:rsidR="00386D87" w:rsidRDefault="00386D87" w:rsidP="00386D87">
      <w:pPr>
        <w:ind w:left="360"/>
      </w:pPr>
    </w:p>
    <w:p w14:paraId="71E92E1F" w14:textId="5C1DBB2A" w:rsidR="00386D87" w:rsidRDefault="00386D87" w:rsidP="00386D87">
      <w:pPr>
        <w:ind w:left="360"/>
      </w:pPr>
    </w:p>
    <w:p w14:paraId="7BA22614" w14:textId="3437187F" w:rsidR="00386D87" w:rsidRDefault="00386D87" w:rsidP="00386D87">
      <w:pPr>
        <w:ind w:left="360"/>
      </w:pPr>
    </w:p>
    <w:p w14:paraId="40B38299" w14:textId="77777777" w:rsidR="00386D87" w:rsidRDefault="00386D87" w:rsidP="00386D87">
      <w:pPr>
        <w:ind w:left="360"/>
      </w:pPr>
    </w:p>
    <w:p w14:paraId="37232D78" w14:textId="25CB30EA" w:rsidR="00B43811" w:rsidRDefault="00B43811" w:rsidP="00E60AFE">
      <w:pPr>
        <w:pStyle w:val="Level1"/>
      </w:pPr>
      <w:bookmarkStart w:id="6" w:name="_Toc36544771"/>
      <w:r>
        <w:lastRenderedPageBreak/>
        <w:t>future state process</w:t>
      </w:r>
      <w:bookmarkEnd w:id="6"/>
    </w:p>
    <w:p w14:paraId="7F20500E" w14:textId="70851528" w:rsidR="0009703F" w:rsidRDefault="00223698" w:rsidP="0009703F">
      <w:r w:rsidRPr="00223698">
        <w:rPr>
          <w:noProof/>
        </w:rPr>
        <w:drawing>
          <wp:inline distT="0" distB="0" distL="0" distR="0" wp14:anchorId="098AFA4E" wp14:editId="3D09D9AD">
            <wp:extent cx="5943600" cy="3999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999865"/>
                    </a:xfrm>
                    <a:prstGeom prst="rect">
                      <a:avLst/>
                    </a:prstGeom>
                    <a:noFill/>
                    <a:ln>
                      <a:noFill/>
                    </a:ln>
                  </pic:spPr>
                </pic:pic>
              </a:graphicData>
            </a:graphic>
          </wp:inline>
        </w:drawing>
      </w:r>
    </w:p>
    <w:p w14:paraId="4E221EAC" w14:textId="5CD2C5B3" w:rsidR="00386D87" w:rsidRDefault="00386D87" w:rsidP="0009703F">
      <w:r>
        <w:t xml:space="preserve">         </w:t>
      </w:r>
      <w:r w:rsidRPr="00386D87">
        <w:rPr>
          <w:noProof/>
        </w:rPr>
        <w:drawing>
          <wp:inline distT="0" distB="0" distL="0" distR="0" wp14:anchorId="082A7B79" wp14:editId="61910CEB">
            <wp:extent cx="2470150" cy="394789"/>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1583" cy="399813"/>
                    </a:xfrm>
                    <a:prstGeom prst="rect">
                      <a:avLst/>
                    </a:prstGeom>
                    <a:noFill/>
                    <a:ln>
                      <a:noFill/>
                    </a:ln>
                  </pic:spPr>
                </pic:pic>
              </a:graphicData>
            </a:graphic>
          </wp:inline>
        </w:drawing>
      </w:r>
    </w:p>
    <w:p w14:paraId="221CB60D" w14:textId="77777777" w:rsidR="0007570C" w:rsidRPr="006E26EA" w:rsidRDefault="0007570C" w:rsidP="0007570C">
      <w:pPr>
        <w:pStyle w:val="Level2"/>
        <w:rPr>
          <w:b/>
          <w:bCs/>
          <w:color w:val="00365B" w:themeColor="accent1"/>
        </w:rPr>
      </w:pPr>
      <w:r w:rsidRPr="006E26EA">
        <w:rPr>
          <w:b/>
          <w:bCs/>
          <w:color w:val="00365B" w:themeColor="accent1"/>
        </w:rPr>
        <w:t>Process Flow Description</w:t>
      </w:r>
    </w:p>
    <w:p w14:paraId="11FA4425" w14:textId="6CCB21ED" w:rsidR="0007570C" w:rsidRDefault="0007570C" w:rsidP="00EC6973">
      <w:pPr>
        <w:pStyle w:val="ListParagraph"/>
        <w:numPr>
          <w:ilvl w:val="0"/>
          <w:numId w:val="11"/>
        </w:numPr>
        <w:spacing w:before="60" w:after="60"/>
        <w:contextualSpacing w:val="0"/>
      </w:pPr>
      <w:r>
        <w:t xml:space="preserve">Compliance adds ALL restrictions to the </w:t>
      </w:r>
      <w:r w:rsidR="00AB1184">
        <w:t>single source</w:t>
      </w:r>
      <w:r>
        <w:t xml:space="preserve"> restricted list. </w:t>
      </w:r>
    </w:p>
    <w:p w14:paraId="4AB70288" w14:textId="5EF3235B" w:rsidR="0007570C" w:rsidRDefault="0007570C" w:rsidP="00EC6973">
      <w:pPr>
        <w:pStyle w:val="ListParagraph"/>
        <w:numPr>
          <w:ilvl w:val="0"/>
          <w:numId w:val="11"/>
        </w:numPr>
        <w:spacing w:before="60" w:after="60"/>
        <w:contextualSpacing w:val="0"/>
      </w:pPr>
      <w:r>
        <w:t>Compliance selects the restricted issuer from a</w:t>
      </w:r>
      <w:r w:rsidR="00580720">
        <w:t>n automated</w:t>
      </w:r>
      <w:r>
        <w:t xml:space="preserve"> drop</w:t>
      </w:r>
      <w:r w:rsidR="00E35627">
        <w:t>-</w:t>
      </w:r>
      <w:r>
        <w:t xml:space="preserve">down </w:t>
      </w:r>
      <w:r w:rsidR="00EC6973">
        <w:t>based on search-as-you-type suggestions from the data base of over 6million issuers.</w:t>
      </w:r>
    </w:p>
    <w:p w14:paraId="6B0140BF" w14:textId="6ABF3938" w:rsidR="00580720" w:rsidRDefault="00EC6973" w:rsidP="00EC6973">
      <w:pPr>
        <w:pStyle w:val="ListParagraph"/>
        <w:numPr>
          <w:ilvl w:val="0"/>
          <w:numId w:val="11"/>
        </w:numPr>
        <w:spacing w:before="60" w:after="60"/>
        <w:contextualSpacing w:val="0"/>
      </w:pPr>
      <w:r>
        <w:t xml:space="preserve">The system automatically looks up and stores the primary key associated with the issuer.  The use of a primary key ensures </w:t>
      </w:r>
      <w:r w:rsidR="00580720">
        <w:t xml:space="preserve">all processes relying on the restricted list consistently and accurately refer to the restricted issuer, irrespective of corporate actions.  It also </w:t>
      </w:r>
      <w:r w:rsidR="00E35627">
        <w:t>allows</w:t>
      </w:r>
      <w:r w:rsidR="00580720">
        <w:t xml:space="preserve"> the system to automatically cascade the restriction to subsidiaries and securities issued by the restricted issuer. </w:t>
      </w:r>
    </w:p>
    <w:p w14:paraId="6127E657" w14:textId="30A030D4" w:rsidR="00EC6973" w:rsidRDefault="00580720" w:rsidP="00EC6973">
      <w:pPr>
        <w:pStyle w:val="ListParagraph"/>
        <w:numPr>
          <w:ilvl w:val="0"/>
          <w:numId w:val="11"/>
        </w:numPr>
        <w:spacing w:before="60" w:after="60"/>
        <w:contextualSpacing w:val="0"/>
      </w:pPr>
      <w:r>
        <w:t>Compliance manually adds the restriction type, based on a pre-defined drop</w:t>
      </w:r>
      <w:r w:rsidR="00E35627">
        <w:t>-</w:t>
      </w:r>
      <w:r>
        <w:t xml:space="preserve">down list, the end date (if known), the Portfolio Manager name(s) who raised the need for a restriction, and the names of any persons deemed to be behind the wall (if applicable).  Compliance can also add comments. </w:t>
      </w:r>
    </w:p>
    <w:p w14:paraId="7D2FA9AD" w14:textId="7CD2E2FA" w:rsidR="00580720" w:rsidRDefault="00580720" w:rsidP="00EC6973">
      <w:pPr>
        <w:pStyle w:val="ListParagraph"/>
        <w:numPr>
          <w:ilvl w:val="0"/>
          <w:numId w:val="11"/>
        </w:numPr>
        <w:spacing w:before="60" w:after="60"/>
        <w:contextualSpacing w:val="0"/>
      </w:pPr>
      <w:r>
        <w:t>The system automatically pushes the new, removed or amended restriction to the down stream system consumers in real time.</w:t>
      </w:r>
    </w:p>
    <w:p w14:paraId="5EF80DFB" w14:textId="24578841" w:rsidR="00580720" w:rsidRDefault="00580720" w:rsidP="00EC6973">
      <w:pPr>
        <w:pStyle w:val="ListParagraph"/>
        <w:numPr>
          <w:ilvl w:val="0"/>
          <w:numId w:val="11"/>
        </w:numPr>
        <w:spacing w:before="60" w:after="60"/>
        <w:contextualSpacing w:val="0"/>
      </w:pPr>
      <w:r>
        <w:lastRenderedPageBreak/>
        <w:t xml:space="preserve">The system automatically identifies all publicly traded tickers associate with the restricted issuer and stores in the OMS pre-trade compliance rules. </w:t>
      </w:r>
    </w:p>
    <w:p w14:paraId="62F17225" w14:textId="77777777" w:rsidR="00580720" w:rsidRDefault="00580720" w:rsidP="00EC6973">
      <w:pPr>
        <w:pStyle w:val="ListParagraph"/>
        <w:numPr>
          <w:ilvl w:val="0"/>
          <w:numId w:val="11"/>
        </w:numPr>
        <w:spacing w:before="60" w:after="60"/>
        <w:contextualSpacing w:val="0"/>
      </w:pPr>
      <w:r>
        <w:t xml:space="preserve">The OMS automatically </w:t>
      </w:r>
      <w:proofErr w:type="gramStart"/>
      <w:r>
        <w:t>updates</w:t>
      </w:r>
      <w:proofErr w:type="gramEnd"/>
      <w:r>
        <w:t xml:space="preserve"> its pre-trade restriction rules with a timestamp which matches the restricted list to within a second.  This allows pre-trade rules to be applied exactly when restrictions are added (or removed exactly when restrictions are removed). </w:t>
      </w:r>
    </w:p>
    <w:p w14:paraId="6D9D2848" w14:textId="5D6D926C" w:rsidR="00580720" w:rsidRDefault="00580720" w:rsidP="00EC6973">
      <w:pPr>
        <w:pStyle w:val="ListParagraph"/>
        <w:numPr>
          <w:ilvl w:val="0"/>
          <w:numId w:val="11"/>
        </w:numPr>
        <w:spacing w:before="60" w:after="60"/>
        <w:contextualSpacing w:val="0"/>
      </w:pPr>
      <w:r>
        <w:t xml:space="preserve">The OMS automatically </w:t>
      </w:r>
      <w:proofErr w:type="gramStart"/>
      <w:r>
        <w:t>applies</w:t>
      </w:r>
      <w:proofErr w:type="gramEnd"/>
      <w:r>
        <w:t xml:space="preserve"> pre-trade rules according to the restriction type.  E.g. Sanctions = hard </w:t>
      </w:r>
      <w:r w:rsidR="00E35627">
        <w:t>stop, Issuer</w:t>
      </w:r>
      <w:r w:rsidR="00600BC0">
        <w:t xml:space="preserve"> Concentration = Soft stop etc. </w:t>
      </w:r>
      <w:r w:rsidR="00C47352">
        <w:t xml:space="preserve"> Refer to Appendix 3 for a list of potential restriction types and resulting rules.  </w:t>
      </w:r>
    </w:p>
    <w:p w14:paraId="1A0C20D4" w14:textId="7DADA0EB" w:rsidR="00600BC0" w:rsidRDefault="00600BC0" w:rsidP="00EC6973">
      <w:pPr>
        <w:pStyle w:val="ListParagraph"/>
        <w:numPr>
          <w:ilvl w:val="0"/>
          <w:numId w:val="11"/>
        </w:numPr>
        <w:spacing w:before="60" w:after="60"/>
        <w:contextualSpacing w:val="0"/>
      </w:pPr>
      <w:r>
        <w:t xml:space="preserve">Employees submit a personal pre-trade request.  Employees select the desired security from a </w:t>
      </w:r>
      <w:r w:rsidR="00E35627">
        <w:t>drop-down</w:t>
      </w:r>
      <w:r>
        <w:t xml:space="preserve"> list of tickers. </w:t>
      </w:r>
    </w:p>
    <w:p w14:paraId="3541A83D" w14:textId="2499D3E5" w:rsidR="00600BC0" w:rsidRDefault="00600BC0" w:rsidP="00EC6973">
      <w:pPr>
        <w:pStyle w:val="ListParagraph"/>
        <w:numPr>
          <w:ilvl w:val="0"/>
          <w:numId w:val="11"/>
        </w:numPr>
        <w:spacing w:before="60" w:after="60"/>
        <w:contextualSpacing w:val="0"/>
      </w:pPr>
      <w:r>
        <w:t>The system automatically checks the employee’s requested ticker against the restricted list.</w:t>
      </w:r>
    </w:p>
    <w:p w14:paraId="579AC15A" w14:textId="3C62CF69" w:rsidR="00600BC0" w:rsidRDefault="00600BC0" w:rsidP="00EC6973">
      <w:pPr>
        <w:pStyle w:val="ListParagraph"/>
        <w:numPr>
          <w:ilvl w:val="0"/>
          <w:numId w:val="11"/>
        </w:numPr>
        <w:spacing w:before="60" w:after="60"/>
        <w:contextualSpacing w:val="0"/>
      </w:pPr>
      <w:r>
        <w:t xml:space="preserve">If the security is associated with a restricted issuer, the system automatically declines the employee requests. </w:t>
      </w:r>
    </w:p>
    <w:p w14:paraId="3CB2118E" w14:textId="77777777" w:rsidR="00600BC0" w:rsidRDefault="00600BC0" w:rsidP="00EC6973">
      <w:pPr>
        <w:pStyle w:val="ListParagraph"/>
        <w:numPr>
          <w:ilvl w:val="0"/>
          <w:numId w:val="11"/>
        </w:numPr>
        <w:spacing w:before="60" w:after="60"/>
        <w:contextualSpacing w:val="0"/>
      </w:pPr>
      <w:r>
        <w:t xml:space="preserve">On a T+1 basis, the restricted securities monitoring report automatically pull the prior day’s transactions.  </w:t>
      </w:r>
    </w:p>
    <w:p w14:paraId="6111DD1A" w14:textId="41B891C5" w:rsidR="00600BC0" w:rsidRDefault="00600BC0" w:rsidP="00EC6973">
      <w:pPr>
        <w:pStyle w:val="ListParagraph"/>
        <w:numPr>
          <w:ilvl w:val="0"/>
          <w:numId w:val="11"/>
        </w:numPr>
        <w:spacing w:before="60" w:after="60"/>
        <w:contextualSpacing w:val="0"/>
      </w:pPr>
      <w:r>
        <w:t xml:space="preserve">The report automatically references the </w:t>
      </w:r>
      <w:r w:rsidR="00AB1184">
        <w:t>single source</w:t>
      </w:r>
      <w:r>
        <w:t xml:space="preserve"> of the restricted list and compares transactions to the restricted issuers, start and end dates. </w:t>
      </w:r>
    </w:p>
    <w:p w14:paraId="1137E900" w14:textId="76B4DCCF" w:rsidR="00600BC0" w:rsidRDefault="00600BC0" w:rsidP="00EC6973">
      <w:pPr>
        <w:pStyle w:val="ListParagraph"/>
        <w:numPr>
          <w:ilvl w:val="0"/>
          <w:numId w:val="11"/>
        </w:numPr>
        <w:spacing w:before="60" w:after="60"/>
        <w:contextualSpacing w:val="0"/>
      </w:pPr>
      <w:r>
        <w:t xml:space="preserve">The report automatically identifies any transactions in restricted securities based on the restricted list issuer’s primary key. </w:t>
      </w:r>
    </w:p>
    <w:p w14:paraId="1387F740" w14:textId="6AACB703" w:rsidR="00600BC0" w:rsidRDefault="00236CF4" w:rsidP="00600BC0">
      <w:pPr>
        <w:pStyle w:val="ListParagraph"/>
        <w:numPr>
          <w:ilvl w:val="0"/>
          <w:numId w:val="12"/>
        </w:numPr>
        <w:spacing w:before="60" w:after="60"/>
      </w:pPr>
      <w:r>
        <w:t xml:space="preserve">Compliance controls all read and write access to the restricted list by approving user and system requests for access. </w:t>
      </w:r>
    </w:p>
    <w:p w14:paraId="7EF5DE7B" w14:textId="1B924293" w:rsidR="00236CF4" w:rsidRDefault="00236CF4" w:rsidP="00600BC0">
      <w:pPr>
        <w:pStyle w:val="ListParagraph"/>
        <w:numPr>
          <w:ilvl w:val="0"/>
          <w:numId w:val="12"/>
        </w:numPr>
        <w:spacing w:before="60" w:after="60"/>
      </w:pPr>
      <w:r>
        <w:t xml:space="preserve">Data base can generate reports listing all users and system who have access to the restricted list on an ad hoc basis for Compliance to verify </w:t>
      </w:r>
      <w:r w:rsidR="00E35627">
        <w:t xml:space="preserve">access controls. </w:t>
      </w:r>
    </w:p>
    <w:p w14:paraId="5510C536" w14:textId="40B52549" w:rsidR="00E35627" w:rsidRDefault="00E35627" w:rsidP="00600BC0">
      <w:pPr>
        <w:pStyle w:val="ListParagraph"/>
        <w:numPr>
          <w:ilvl w:val="0"/>
          <w:numId w:val="12"/>
        </w:numPr>
        <w:spacing w:before="60" w:after="60"/>
      </w:pPr>
      <w:r>
        <w:t xml:space="preserve">Compliance reconciles the access report to the list of approved persons and systems, in production and non-production environments. </w:t>
      </w:r>
    </w:p>
    <w:p w14:paraId="0064360B" w14:textId="4C508DCA" w:rsidR="00E35627" w:rsidRDefault="00E35627" w:rsidP="00600BC0">
      <w:pPr>
        <w:pStyle w:val="ListParagraph"/>
        <w:numPr>
          <w:ilvl w:val="0"/>
          <w:numId w:val="12"/>
        </w:numPr>
        <w:spacing w:before="60" w:after="60"/>
      </w:pPr>
      <w:r>
        <w:t xml:space="preserve">Database automatically logs all user and system interactions, including a full history of changes to restrictions. </w:t>
      </w:r>
    </w:p>
    <w:p w14:paraId="34D6D74B" w14:textId="54321153" w:rsidR="00E35627" w:rsidRPr="0009703F" w:rsidRDefault="00E35627" w:rsidP="00600BC0">
      <w:pPr>
        <w:pStyle w:val="ListParagraph"/>
        <w:numPr>
          <w:ilvl w:val="0"/>
          <w:numId w:val="12"/>
        </w:numPr>
        <w:spacing w:before="60" w:after="60"/>
      </w:pPr>
      <w:r>
        <w:t xml:space="preserve">Compliance can request audit logs on demand to support investigations or control verification. </w:t>
      </w:r>
    </w:p>
    <w:p w14:paraId="6EFD3EA0" w14:textId="5A46751B" w:rsidR="00E60AFE" w:rsidRDefault="00B43811" w:rsidP="00E60AFE">
      <w:pPr>
        <w:pStyle w:val="Level1"/>
      </w:pPr>
      <w:bookmarkStart w:id="7" w:name="_Toc36544772"/>
      <w:r>
        <w:t xml:space="preserve">functional </w:t>
      </w:r>
      <w:r w:rsidR="00C8129D">
        <w:t>requirements</w:t>
      </w:r>
      <w:bookmarkEnd w:id="7"/>
    </w:p>
    <w:p w14:paraId="5124169E" w14:textId="3267B522" w:rsidR="001F43A7" w:rsidRPr="006E26EA" w:rsidRDefault="001F43A7" w:rsidP="00C4588A">
      <w:pPr>
        <w:pStyle w:val="Level2"/>
        <w:rPr>
          <w:b/>
          <w:bCs/>
          <w:color w:val="00365B" w:themeColor="accent1"/>
        </w:rPr>
      </w:pPr>
      <w:r w:rsidRPr="006E26EA">
        <w:rPr>
          <w:b/>
          <w:bCs/>
          <w:color w:val="00365B" w:themeColor="accent1"/>
        </w:rPr>
        <w:t>Restricted List “</w:t>
      </w:r>
      <w:r w:rsidR="00AB1184">
        <w:rPr>
          <w:b/>
          <w:bCs/>
          <w:color w:val="00365B" w:themeColor="accent1"/>
        </w:rPr>
        <w:t>Single</w:t>
      </w:r>
      <w:r w:rsidRPr="006E26EA">
        <w:rPr>
          <w:b/>
          <w:bCs/>
          <w:color w:val="00365B" w:themeColor="accent1"/>
        </w:rPr>
        <w:t xml:space="preserve"> Source” </w:t>
      </w:r>
    </w:p>
    <w:p w14:paraId="19ED2F76" w14:textId="4F9CB7FC" w:rsidR="00130511" w:rsidRDefault="00130511" w:rsidP="00130511">
      <w:pPr>
        <w:pStyle w:val="ListParagraph"/>
        <w:numPr>
          <w:ilvl w:val="0"/>
          <w:numId w:val="5"/>
        </w:numPr>
        <w:spacing w:before="60" w:after="60"/>
        <w:ind w:left="340"/>
        <w:contextualSpacing w:val="0"/>
      </w:pPr>
      <w:r>
        <w:t>Create a user-friendly tool for Compliance to add restrictions in a single source.</w:t>
      </w:r>
    </w:p>
    <w:p w14:paraId="06F5DAD1" w14:textId="0C7DF588" w:rsidR="00130511" w:rsidRDefault="00130511" w:rsidP="00130511">
      <w:pPr>
        <w:pStyle w:val="ListParagraph"/>
        <w:numPr>
          <w:ilvl w:val="1"/>
          <w:numId w:val="5"/>
        </w:numPr>
        <w:spacing w:before="60" w:after="60"/>
        <w:contextualSpacing w:val="0"/>
      </w:pPr>
      <w:r>
        <w:t>Allow compliance users to add a restriction to the restricted list by selecting an issuer from a drop</w:t>
      </w:r>
      <w:r w:rsidR="00E35627">
        <w:t>-</w:t>
      </w:r>
      <w:r>
        <w:t>down list generated by a ‘search-as-you-type’ function.  The system should suggest issuer names from the database based on the value the user types into the Issuer field.  E.g.</w:t>
      </w:r>
    </w:p>
    <w:p w14:paraId="144B5A51" w14:textId="12B10155" w:rsidR="00130511" w:rsidRDefault="00130511" w:rsidP="00130511">
      <w:pPr>
        <w:spacing w:before="60" w:after="60"/>
        <w:jc w:val="center"/>
      </w:pPr>
      <w:r>
        <w:rPr>
          <w:noProof/>
        </w:rPr>
        <w:lastRenderedPageBreak/>
        <w:drawing>
          <wp:inline distT="0" distB="0" distL="0" distR="0" wp14:anchorId="52382B48" wp14:editId="4FE1561A">
            <wp:extent cx="4991100" cy="10379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3318" cy="1040447"/>
                    </a:xfrm>
                    <a:prstGeom prst="rect">
                      <a:avLst/>
                    </a:prstGeom>
                    <a:noFill/>
                  </pic:spPr>
                </pic:pic>
              </a:graphicData>
            </a:graphic>
          </wp:inline>
        </w:drawing>
      </w:r>
    </w:p>
    <w:p w14:paraId="430AB422" w14:textId="77777777" w:rsidR="00130511" w:rsidRDefault="00130511" w:rsidP="00130511">
      <w:pPr>
        <w:pStyle w:val="ListParagraph"/>
        <w:numPr>
          <w:ilvl w:val="1"/>
          <w:numId w:val="5"/>
        </w:numPr>
        <w:spacing w:before="60" w:after="60"/>
        <w:contextualSpacing w:val="0"/>
      </w:pPr>
      <w:r>
        <w:t xml:space="preserve">Compliance may only select the Issuer from the values offered by the system.  </w:t>
      </w:r>
    </w:p>
    <w:p w14:paraId="79ACEEA4" w14:textId="574124F1" w:rsidR="00130511" w:rsidRDefault="00130511" w:rsidP="00130511">
      <w:pPr>
        <w:pStyle w:val="ListParagraph"/>
        <w:numPr>
          <w:ilvl w:val="1"/>
          <w:numId w:val="5"/>
        </w:numPr>
        <w:spacing w:before="60" w:after="60"/>
        <w:contextualSpacing w:val="0"/>
      </w:pPr>
      <w:r>
        <w:t>If the issuer name is not in the drop</w:t>
      </w:r>
      <w:r w:rsidR="00E35627">
        <w:t>-</w:t>
      </w:r>
      <w:r>
        <w:t xml:space="preserve">down list (and therefore not in the database) Compliance must contact Data Operations to request the creation of the Issuer.  This scenario only occurs in some cases where the issuer is a private company.  </w:t>
      </w:r>
    </w:p>
    <w:p w14:paraId="53EE56B8" w14:textId="7FD3DDDA" w:rsidR="00130511" w:rsidRDefault="00130511" w:rsidP="00130511">
      <w:pPr>
        <w:pStyle w:val="ListParagraph"/>
        <w:numPr>
          <w:ilvl w:val="1"/>
          <w:numId w:val="5"/>
        </w:numPr>
        <w:spacing w:before="60" w:after="60"/>
        <w:contextualSpacing w:val="0"/>
      </w:pPr>
      <w:r>
        <w:t>When Compliance selects an issuer, the system must automatically populate the corresponding EDM Party ID to be used as the primary key.</w:t>
      </w:r>
    </w:p>
    <w:p w14:paraId="57D73755" w14:textId="7981B399" w:rsidR="00130511" w:rsidRDefault="00130511" w:rsidP="00130511">
      <w:pPr>
        <w:pStyle w:val="ListParagraph"/>
        <w:numPr>
          <w:ilvl w:val="1"/>
          <w:numId w:val="5"/>
        </w:numPr>
        <w:spacing w:before="60" w:after="60"/>
        <w:contextualSpacing w:val="0"/>
      </w:pPr>
      <w:r>
        <w:t>Allow Compliance to assign a restriction type by selecting from a pre-defined list of values.</w:t>
      </w:r>
    </w:p>
    <w:p w14:paraId="76728F78" w14:textId="6DA5E0D0" w:rsidR="00130511" w:rsidRPr="00EA08A0" w:rsidRDefault="00130511" w:rsidP="00130511">
      <w:pPr>
        <w:pStyle w:val="ListParagraph"/>
        <w:numPr>
          <w:ilvl w:val="2"/>
          <w:numId w:val="5"/>
        </w:numPr>
        <w:spacing w:before="60" w:after="60"/>
        <w:contextualSpacing w:val="0"/>
      </w:pPr>
      <w:r w:rsidRPr="00EA08A0">
        <w:t>MNPI Wall</w:t>
      </w:r>
    </w:p>
    <w:p w14:paraId="23F6D566" w14:textId="3C37938A" w:rsidR="00130511" w:rsidRPr="00EA08A0" w:rsidRDefault="00130511" w:rsidP="00130511">
      <w:pPr>
        <w:pStyle w:val="ListParagraph"/>
        <w:numPr>
          <w:ilvl w:val="2"/>
          <w:numId w:val="5"/>
        </w:numPr>
        <w:spacing w:before="60" w:after="60"/>
        <w:contextualSpacing w:val="0"/>
      </w:pPr>
      <w:r w:rsidRPr="00EA08A0">
        <w:t>MNPI Corporate</w:t>
      </w:r>
    </w:p>
    <w:p w14:paraId="4F65659F" w14:textId="7BCFCAD9" w:rsidR="00130511" w:rsidRPr="00EA08A0" w:rsidRDefault="00130511" w:rsidP="00386D87">
      <w:pPr>
        <w:pStyle w:val="ListParagraph"/>
        <w:numPr>
          <w:ilvl w:val="2"/>
          <w:numId w:val="5"/>
        </w:numPr>
        <w:spacing w:before="60" w:after="60"/>
        <w:contextualSpacing w:val="0"/>
      </w:pPr>
      <w:r w:rsidRPr="00EA08A0">
        <w:t>Standstill Agreement</w:t>
      </w:r>
    </w:p>
    <w:p w14:paraId="7FF86E1B" w14:textId="77777777" w:rsidR="00130511" w:rsidRPr="00EA08A0" w:rsidRDefault="00130511" w:rsidP="00386D87">
      <w:pPr>
        <w:pStyle w:val="ListParagraph"/>
        <w:numPr>
          <w:ilvl w:val="2"/>
          <w:numId w:val="5"/>
        </w:numPr>
        <w:spacing w:before="60" w:after="60"/>
        <w:contextualSpacing w:val="0"/>
      </w:pPr>
      <w:r w:rsidRPr="00EA08A0">
        <w:t>Insider Blackout</w:t>
      </w:r>
    </w:p>
    <w:p w14:paraId="78A510D8" w14:textId="77777777" w:rsidR="00130511" w:rsidRPr="00EA08A0" w:rsidRDefault="00130511" w:rsidP="00386D87">
      <w:pPr>
        <w:pStyle w:val="ListParagraph"/>
        <w:numPr>
          <w:ilvl w:val="2"/>
          <w:numId w:val="5"/>
        </w:numPr>
        <w:spacing w:before="60" w:after="60"/>
        <w:contextualSpacing w:val="0"/>
      </w:pPr>
      <w:r w:rsidRPr="00EA08A0">
        <w:t>Sanctioned Issuer</w:t>
      </w:r>
    </w:p>
    <w:p w14:paraId="62F9E75D" w14:textId="77777777" w:rsidR="00130511" w:rsidRDefault="00130511" w:rsidP="00386D87">
      <w:pPr>
        <w:pStyle w:val="ListParagraph"/>
        <w:numPr>
          <w:ilvl w:val="2"/>
          <w:numId w:val="5"/>
        </w:numPr>
        <w:spacing w:before="60" w:after="60"/>
        <w:contextualSpacing w:val="0"/>
      </w:pPr>
      <w:r w:rsidRPr="00EA08A0">
        <w:t>Issuer Concentration</w:t>
      </w:r>
    </w:p>
    <w:p w14:paraId="2B6CF53E" w14:textId="282DB813" w:rsidR="00130511" w:rsidRDefault="00130511" w:rsidP="00386D87">
      <w:pPr>
        <w:pStyle w:val="ListParagraph"/>
        <w:numPr>
          <w:ilvl w:val="2"/>
          <w:numId w:val="5"/>
        </w:numPr>
        <w:spacing w:before="60" w:after="60"/>
        <w:contextualSpacing w:val="0"/>
      </w:pPr>
      <w:r w:rsidRPr="00EA08A0">
        <w:t>ESG</w:t>
      </w:r>
    </w:p>
    <w:p w14:paraId="1FAE0C2E" w14:textId="18B7F3C7" w:rsidR="00056FDB" w:rsidRDefault="00056FDB" w:rsidP="00130511">
      <w:pPr>
        <w:pStyle w:val="ListParagraph"/>
        <w:numPr>
          <w:ilvl w:val="1"/>
          <w:numId w:val="5"/>
        </w:numPr>
        <w:spacing w:before="60" w:after="60"/>
        <w:contextualSpacing w:val="0"/>
        <w:rPr>
          <w:ins w:id="8" w:author="Melanie Evans-Dixon" w:date="2020-04-09T09:43:00Z"/>
        </w:rPr>
      </w:pPr>
      <w:ins w:id="9" w:author="Melanie Evans-Dixon" w:date="2020-04-09T09:41:00Z">
        <w:r>
          <w:t>Allo</w:t>
        </w:r>
      </w:ins>
      <w:ins w:id="10" w:author="Melanie Evans-Dixon" w:date="2020-04-09T09:42:00Z">
        <w:r>
          <w:t>w Compliance to indicate any portfolios that are excluded from the restriction</w:t>
        </w:r>
        <w:r w:rsidR="00F7177E">
          <w:t xml:space="preserve"> by selecting one or many model portfolios from a dr</w:t>
        </w:r>
      </w:ins>
      <w:ins w:id="11" w:author="Melanie Evans-Dixon" w:date="2020-04-09T09:43:00Z">
        <w:r w:rsidR="00F7177E">
          <w:t xml:space="preserve">op down list. </w:t>
        </w:r>
      </w:ins>
    </w:p>
    <w:p w14:paraId="6B9009FA" w14:textId="127B63BC" w:rsidR="00F7177E" w:rsidRDefault="00F7177E" w:rsidP="00F7177E">
      <w:pPr>
        <w:pStyle w:val="ListParagraph"/>
        <w:numPr>
          <w:ilvl w:val="2"/>
          <w:numId w:val="5"/>
        </w:numPr>
        <w:spacing w:before="60" w:after="60"/>
        <w:contextualSpacing w:val="0"/>
        <w:rPr>
          <w:ins w:id="12" w:author="Melanie Evans-Dixon" w:date="2020-04-09T09:41:00Z"/>
        </w:rPr>
      </w:pPr>
      <w:ins w:id="13" w:author="Melanie Evans-Dixon" w:date="2020-04-09T09:43:00Z">
        <w:r>
          <w:t xml:space="preserve">Where the excluded portfolios field is left blank, the system must apply the restriction to all portfolios.  </w:t>
        </w:r>
      </w:ins>
    </w:p>
    <w:p w14:paraId="76A0D0DD" w14:textId="35C34801" w:rsidR="00130511" w:rsidRDefault="00130511" w:rsidP="00130511">
      <w:pPr>
        <w:pStyle w:val="ListParagraph"/>
        <w:numPr>
          <w:ilvl w:val="1"/>
          <w:numId w:val="5"/>
        </w:numPr>
        <w:spacing w:before="60" w:after="60"/>
        <w:contextualSpacing w:val="0"/>
      </w:pPr>
      <w:r>
        <w:t>Allow Compliance to indicate whether the restriction should be inherited by subsidiaries of the restricted issuer.</w:t>
      </w:r>
    </w:p>
    <w:p w14:paraId="1279B502" w14:textId="77777777" w:rsidR="00130511" w:rsidRDefault="00130511" w:rsidP="00130511">
      <w:pPr>
        <w:pStyle w:val="ListParagraph"/>
        <w:numPr>
          <w:ilvl w:val="2"/>
          <w:numId w:val="5"/>
        </w:numPr>
        <w:spacing w:before="60" w:after="60"/>
        <w:contextualSpacing w:val="0"/>
      </w:pPr>
      <w:r>
        <w:t>Where the user indicates N, the restriction is not inherited by issuers marked as a child of the restricted issuer</w:t>
      </w:r>
    </w:p>
    <w:p w14:paraId="6221D7FB" w14:textId="77777777" w:rsidR="00130511" w:rsidRDefault="00130511" w:rsidP="00130511">
      <w:pPr>
        <w:pStyle w:val="ListParagraph"/>
        <w:numPr>
          <w:ilvl w:val="2"/>
          <w:numId w:val="5"/>
        </w:numPr>
        <w:spacing w:before="60" w:after="60"/>
        <w:contextualSpacing w:val="0"/>
      </w:pPr>
      <w:r>
        <w:t>Where the user indicates Y, the restriction is automatically inherited by issuers marked as a child of the restricted issuer</w:t>
      </w:r>
    </w:p>
    <w:p w14:paraId="02BCFDF5" w14:textId="77777777" w:rsidR="00130511" w:rsidRDefault="00130511" w:rsidP="00130511">
      <w:pPr>
        <w:pStyle w:val="ListParagraph"/>
        <w:numPr>
          <w:ilvl w:val="1"/>
          <w:numId w:val="5"/>
        </w:numPr>
        <w:spacing w:before="60" w:after="60"/>
        <w:contextualSpacing w:val="0"/>
      </w:pPr>
      <w:r>
        <w:t xml:space="preserve">Allow Compliance to select a start date either, by a calendar or by the user typing in the date. </w:t>
      </w:r>
    </w:p>
    <w:p w14:paraId="3E89B4F7" w14:textId="77777777" w:rsidR="00130511" w:rsidRDefault="00130511" w:rsidP="00130511">
      <w:pPr>
        <w:pStyle w:val="ListParagraph"/>
        <w:numPr>
          <w:ilvl w:val="2"/>
          <w:numId w:val="5"/>
        </w:numPr>
        <w:spacing w:before="60" w:after="60"/>
        <w:contextualSpacing w:val="0"/>
      </w:pPr>
      <w:r>
        <w:t>If the user does not enter a start date, automatically apply the current date.</w:t>
      </w:r>
      <w:r w:rsidRPr="00130511">
        <w:t xml:space="preserve"> </w:t>
      </w:r>
    </w:p>
    <w:p w14:paraId="5C18053C" w14:textId="76713C8A" w:rsidR="00130511" w:rsidRDefault="00130511" w:rsidP="00130511">
      <w:pPr>
        <w:pStyle w:val="ListParagraph"/>
        <w:numPr>
          <w:ilvl w:val="1"/>
          <w:numId w:val="5"/>
        </w:numPr>
        <w:spacing w:before="60" w:after="60"/>
        <w:contextualSpacing w:val="0"/>
      </w:pPr>
      <w:r>
        <w:t>Allow Compliance to select an end date, either by a calendar or by the user typing in the date.</w:t>
      </w:r>
      <w:r w:rsidRPr="00130511">
        <w:t xml:space="preserve"> </w:t>
      </w:r>
    </w:p>
    <w:p w14:paraId="712C631B" w14:textId="4A8E9AA9" w:rsidR="00130511" w:rsidRDefault="00130511" w:rsidP="00130511">
      <w:pPr>
        <w:pStyle w:val="ListParagraph"/>
        <w:numPr>
          <w:ilvl w:val="2"/>
          <w:numId w:val="5"/>
        </w:numPr>
        <w:spacing w:before="60" w:after="60"/>
        <w:contextualSpacing w:val="0"/>
      </w:pPr>
      <w:r>
        <w:t>Users may opt to leave the end date null</w:t>
      </w:r>
    </w:p>
    <w:p w14:paraId="77E3538F" w14:textId="77777777" w:rsidR="00130511" w:rsidRDefault="00130511" w:rsidP="00130511">
      <w:pPr>
        <w:pStyle w:val="ListParagraph"/>
        <w:numPr>
          <w:ilvl w:val="1"/>
          <w:numId w:val="5"/>
        </w:numPr>
        <w:spacing w:before="60" w:after="60"/>
        <w:contextualSpacing w:val="0"/>
      </w:pPr>
      <w:r>
        <w:t xml:space="preserve">Display all dates in the UI as MMM DD YY.  </w:t>
      </w:r>
    </w:p>
    <w:p w14:paraId="350688FE" w14:textId="56C2527C" w:rsidR="00130511" w:rsidRDefault="00130511" w:rsidP="00130511">
      <w:pPr>
        <w:pStyle w:val="ListParagraph"/>
        <w:numPr>
          <w:ilvl w:val="1"/>
          <w:numId w:val="5"/>
        </w:numPr>
        <w:spacing w:before="60" w:after="60"/>
        <w:contextualSpacing w:val="0"/>
      </w:pPr>
      <w:r>
        <w:t xml:space="preserve">Allow Compliance to select the names of Portfolio Managers to track who reported/requested the restriction.  </w:t>
      </w:r>
    </w:p>
    <w:p w14:paraId="754BC1C1" w14:textId="77777777" w:rsidR="00130511" w:rsidRDefault="00130511" w:rsidP="00130511">
      <w:pPr>
        <w:pStyle w:val="ListParagraph"/>
        <w:numPr>
          <w:ilvl w:val="2"/>
          <w:numId w:val="5"/>
        </w:numPr>
        <w:spacing w:before="60" w:after="60"/>
        <w:contextualSpacing w:val="0"/>
      </w:pPr>
      <w:r>
        <w:t>Users must be able to enter none, one or many names</w:t>
      </w:r>
    </w:p>
    <w:p w14:paraId="276745FF" w14:textId="33517842" w:rsidR="00130511" w:rsidRDefault="00130511" w:rsidP="00130511">
      <w:pPr>
        <w:pStyle w:val="ListParagraph"/>
        <w:numPr>
          <w:ilvl w:val="2"/>
          <w:numId w:val="5"/>
        </w:numPr>
        <w:spacing w:before="60" w:after="60"/>
        <w:contextualSpacing w:val="0"/>
      </w:pPr>
      <w:r>
        <w:t xml:space="preserve">The names must be tied to the BCI </w:t>
      </w:r>
      <w:r w:rsidR="00AB1184">
        <w:t>single</w:t>
      </w:r>
      <w:r>
        <w:t xml:space="preserve"> source of employee emails</w:t>
      </w:r>
    </w:p>
    <w:p w14:paraId="1AD1573B" w14:textId="77777777" w:rsidR="00130511" w:rsidRDefault="00130511" w:rsidP="00130511">
      <w:pPr>
        <w:pStyle w:val="ListParagraph"/>
        <w:numPr>
          <w:ilvl w:val="1"/>
          <w:numId w:val="5"/>
        </w:numPr>
        <w:spacing w:before="60" w:after="60"/>
        <w:contextualSpacing w:val="0"/>
      </w:pPr>
      <w:r>
        <w:lastRenderedPageBreak/>
        <w:t xml:space="preserve">Allow Compliance to select the names of employees deemed to be “Insiders”. </w:t>
      </w:r>
    </w:p>
    <w:p w14:paraId="3959A463" w14:textId="77777777" w:rsidR="00130511" w:rsidRDefault="00130511" w:rsidP="00130511">
      <w:pPr>
        <w:pStyle w:val="ListParagraph"/>
        <w:numPr>
          <w:ilvl w:val="2"/>
          <w:numId w:val="5"/>
        </w:numPr>
        <w:spacing w:before="60" w:after="60"/>
        <w:contextualSpacing w:val="0"/>
      </w:pPr>
      <w:r>
        <w:t>Users must be able to enter one or many names</w:t>
      </w:r>
    </w:p>
    <w:p w14:paraId="52D7601D" w14:textId="3763692C" w:rsidR="00130511" w:rsidRDefault="00130511" w:rsidP="00130511">
      <w:pPr>
        <w:pStyle w:val="ListParagraph"/>
        <w:numPr>
          <w:ilvl w:val="2"/>
          <w:numId w:val="5"/>
        </w:numPr>
        <w:spacing w:before="60" w:after="60"/>
        <w:contextualSpacing w:val="0"/>
      </w:pPr>
      <w:r>
        <w:t xml:space="preserve">The names must be tied to the BCI </w:t>
      </w:r>
      <w:r w:rsidR="00AB1184">
        <w:t>single</w:t>
      </w:r>
      <w:r>
        <w:t xml:space="preserve"> source of employees</w:t>
      </w:r>
    </w:p>
    <w:p w14:paraId="10B80783" w14:textId="77777777" w:rsidR="00130511" w:rsidRDefault="00130511" w:rsidP="00130511">
      <w:pPr>
        <w:spacing w:before="60" w:after="60"/>
      </w:pPr>
    </w:p>
    <w:p w14:paraId="5A4469D6" w14:textId="626DBBA1" w:rsidR="001F43A7" w:rsidRDefault="00130511" w:rsidP="00130511">
      <w:pPr>
        <w:pStyle w:val="ListParagraph"/>
        <w:numPr>
          <w:ilvl w:val="0"/>
          <w:numId w:val="5"/>
        </w:numPr>
        <w:spacing w:before="60" w:after="60"/>
        <w:ind w:left="340"/>
        <w:contextualSpacing w:val="0"/>
      </w:pPr>
      <w:r>
        <w:t>Allow Compliance users to edit exiting restrictions.</w:t>
      </w:r>
    </w:p>
    <w:p w14:paraId="496FD86C" w14:textId="22ADE2EA" w:rsidR="00130511" w:rsidRDefault="00130511" w:rsidP="00130511">
      <w:pPr>
        <w:pStyle w:val="ListParagraph"/>
        <w:numPr>
          <w:ilvl w:val="1"/>
          <w:numId w:val="5"/>
        </w:numPr>
        <w:spacing w:before="60" w:after="60"/>
        <w:contextualSpacing w:val="0"/>
      </w:pPr>
      <w:r>
        <w:t>Compliance must be able to edit certain fields of an existing restriction</w:t>
      </w:r>
      <w:ins w:id="14" w:author="Melanie Evans-Dixon" w:date="2020-04-09T09:43:00Z">
        <w:r w:rsidR="00F7177E">
          <w:t>:</w:t>
        </w:r>
      </w:ins>
    </w:p>
    <w:p w14:paraId="3A647FB6" w14:textId="77777777" w:rsidR="00130511" w:rsidRDefault="00130511" w:rsidP="00130511">
      <w:pPr>
        <w:pStyle w:val="ListParagraph"/>
        <w:numPr>
          <w:ilvl w:val="2"/>
          <w:numId w:val="5"/>
        </w:numPr>
        <w:spacing w:before="60" w:after="60"/>
        <w:contextualSpacing w:val="0"/>
      </w:pPr>
      <w:r>
        <w:t>Restriction Type</w:t>
      </w:r>
    </w:p>
    <w:p w14:paraId="4C2B5E9F" w14:textId="5C6557D9" w:rsidR="00F7177E" w:rsidRDefault="00F7177E" w:rsidP="00130511">
      <w:pPr>
        <w:pStyle w:val="ListParagraph"/>
        <w:numPr>
          <w:ilvl w:val="2"/>
          <w:numId w:val="5"/>
        </w:numPr>
        <w:spacing w:before="60" w:after="60"/>
        <w:contextualSpacing w:val="0"/>
        <w:rPr>
          <w:ins w:id="15" w:author="Melanie Evans-Dixon" w:date="2020-04-09T09:43:00Z"/>
        </w:rPr>
      </w:pPr>
      <w:ins w:id="16" w:author="Melanie Evans-Dixon" w:date="2020-04-09T09:44:00Z">
        <w:r>
          <w:t>Excluded Portfolio(s)</w:t>
        </w:r>
      </w:ins>
    </w:p>
    <w:p w14:paraId="3C844E6C" w14:textId="03E6E6A8" w:rsidR="00130511" w:rsidRDefault="00130511" w:rsidP="00130511">
      <w:pPr>
        <w:pStyle w:val="ListParagraph"/>
        <w:numPr>
          <w:ilvl w:val="2"/>
          <w:numId w:val="5"/>
        </w:numPr>
        <w:spacing w:before="60" w:after="60"/>
        <w:contextualSpacing w:val="0"/>
      </w:pPr>
      <w:r>
        <w:t>End Date</w:t>
      </w:r>
    </w:p>
    <w:p w14:paraId="3AC14EE4" w14:textId="77777777" w:rsidR="00130511" w:rsidRDefault="00130511" w:rsidP="00130511">
      <w:pPr>
        <w:pStyle w:val="ListParagraph"/>
        <w:numPr>
          <w:ilvl w:val="2"/>
          <w:numId w:val="5"/>
        </w:numPr>
        <w:spacing w:before="60" w:after="60"/>
        <w:contextualSpacing w:val="0"/>
      </w:pPr>
      <w:r>
        <w:t>Portfolio Manager</w:t>
      </w:r>
    </w:p>
    <w:p w14:paraId="5D1BF23C" w14:textId="77777777" w:rsidR="00130511" w:rsidRDefault="00130511" w:rsidP="00130511">
      <w:pPr>
        <w:pStyle w:val="ListParagraph"/>
        <w:numPr>
          <w:ilvl w:val="2"/>
          <w:numId w:val="5"/>
        </w:numPr>
        <w:spacing w:before="60" w:after="60"/>
        <w:contextualSpacing w:val="0"/>
      </w:pPr>
      <w:r>
        <w:t>Insiders</w:t>
      </w:r>
    </w:p>
    <w:p w14:paraId="26C407E6" w14:textId="7DEDA93C" w:rsidR="00130511" w:rsidRDefault="00130511" w:rsidP="00130511">
      <w:pPr>
        <w:pStyle w:val="ListParagraph"/>
        <w:numPr>
          <w:ilvl w:val="2"/>
          <w:numId w:val="5"/>
        </w:numPr>
        <w:spacing w:before="60" w:after="60"/>
        <w:contextualSpacing w:val="0"/>
      </w:pPr>
      <w:r>
        <w:t>Comments</w:t>
      </w:r>
    </w:p>
    <w:p w14:paraId="21CCF8EB" w14:textId="77777777" w:rsidR="00130511" w:rsidRDefault="00130511" w:rsidP="00130511">
      <w:pPr>
        <w:pStyle w:val="ListParagraph"/>
        <w:numPr>
          <w:ilvl w:val="1"/>
          <w:numId w:val="5"/>
        </w:numPr>
        <w:spacing w:before="60" w:after="60"/>
        <w:contextualSpacing w:val="0"/>
      </w:pPr>
      <w:r>
        <w:t xml:space="preserve">Compliance must </w:t>
      </w:r>
      <w:r w:rsidRPr="00130511">
        <w:rPr>
          <w:b/>
          <w:bCs/>
        </w:rPr>
        <w:t>not</w:t>
      </w:r>
      <w:r>
        <w:t xml:space="preserve"> be able to edit: </w:t>
      </w:r>
    </w:p>
    <w:p w14:paraId="0516260E" w14:textId="77777777" w:rsidR="00130511" w:rsidRDefault="00130511" w:rsidP="00130511">
      <w:pPr>
        <w:pStyle w:val="ListParagraph"/>
        <w:numPr>
          <w:ilvl w:val="2"/>
          <w:numId w:val="5"/>
        </w:numPr>
        <w:spacing w:before="60" w:after="60"/>
        <w:contextualSpacing w:val="0"/>
      </w:pPr>
      <w:r>
        <w:t>Restricted Issuer</w:t>
      </w:r>
    </w:p>
    <w:p w14:paraId="3DBE8A87" w14:textId="77777777" w:rsidR="00130511" w:rsidRDefault="00130511" w:rsidP="00130511">
      <w:pPr>
        <w:pStyle w:val="ListParagraph"/>
        <w:numPr>
          <w:ilvl w:val="2"/>
          <w:numId w:val="5"/>
        </w:numPr>
        <w:spacing w:before="60" w:after="60"/>
        <w:contextualSpacing w:val="0"/>
      </w:pPr>
      <w:r>
        <w:t>Issuer Identifier</w:t>
      </w:r>
    </w:p>
    <w:p w14:paraId="51D533A9" w14:textId="77777777" w:rsidR="00130511" w:rsidRDefault="00130511" w:rsidP="00130511">
      <w:pPr>
        <w:pStyle w:val="ListParagraph"/>
        <w:numPr>
          <w:ilvl w:val="2"/>
          <w:numId w:val="5"/>
        </w:numPr>
        <w:spacing w:before="60" w:after="60"/>
        <w:contextualSpacing w:val="0"/>
      </w:pPr>
      <w:r>
        <w:t>Start Date</w:t>
      </w:r>
    </w:p>
    <w:p w14:paraId="7B2BB355" w14:textId="77777777" w:rsidR="00130511" w:rsidRDefault="00130511" w:rsidP="00130511">
      <w:pPr>
        <w:pStyle w:val="ListParagraph"/>
        <w:numPr>
          <w:ilvl w:val="2"/>
          <w:numId w:val="5"/>
        </w:numPr>
        <w:spacing w:before="60" w:after="60"/>
        <w:contextualSpacing w:val="0"/>
      </w:pPr>
      <w:r>
        <w:t>Created By</w:t>
      </w:r>
    </w:p>
    <w:p w14:paraId="568BB505" w14:textId="77777777" w:rsidR="00130511" w:rsidRDefault="00130511" w:rsidP="00130511">
      <w:pPr>
        <w:pStyle w:val="ListParagraph"/>
        <w:numPr>
          <w:ilvl w:val="2"/>
          <w:numId w:val="5"/>
        </w:numPr>
        <w:spacing w:before="60" w:after="60"/>
        <w:contextualSpacing w:val="0"/>
      </w:pPr>
      <w:r>
        <w:t>Created Date</w:t>
      </w:r>
    </w:p>
    <w:p w14:paraId="236572BC" w14:textId="77777777" w:rsidR="00130511" w:rsidRDefault="00130511" w:rsidP="00130511">
      <w:pPr>
        <w:pStyle w:val="ListParagraph"/>
        <w:numPr>
          <w:ilvl w:val="2"/>
          <w:numId w:val="5"/>
        </w:numPr>
        <w:spacing w:before="60" w:after="60"/>
        <w:contextualSpacing w:val="0"/>
      </w:pPr>
      <w:r>
        <w:t>Updated By</w:t>
      </w:r>
    </w:p>
    <w:p w14:paraId="218258D0" w14:textId="0B219BDF" w:rsidR="00130511" w:rsidRDefault="00130511" w:rsidP="00130511">
      <w:pPr>
        <w:pStyle w:val="ListParagraph"/>
        <w:numPr>
          <w:ilvl w:val="2"/>
          <w:numId w:val="5"/>
        </w:numPr>
        <w:spacing w:before="60" w:after="60"/>
        <w:contextualSpacing w:val="0"/>
      </w:pPr>
      <w:r>
        <w:t>Update Date</w:t>
      </w:r>
    </w:p>
    <w:p w14:paraId="0D4543E8" w14:textId="77777777" w:rsidR="00130511" w:rsidRDefault="00130511" w:rsidP="00130511">
      <w:pPr>
        <w:pStyle w:val="ListParagraph"/>
        <w:numPr>
          <w:ilvl w:val="0"/>
          <w:numId w:val="5"/>
        </w:numPr>
        <w:spacing w:before="60" w:after="60"/>
        <w:ind w:left="340"/>
        <w:contextualSpacing w:val="0"/>
      </w:pPr>
      <w:r>
        <w:t>Compliance must not be able to delete records.  If a restriction is no longer valid, Compliance must end date the restriction.</w:t>
      </w:r>
      <w:r w:rsidRPr="00130511">
        <w:t xml:space="preserve"> </w:t>
      </w:r>
    </w:p>
    <w:p w14:paraId="50B98C8D" w14:textId="70C68E09" w:rsidR="000F4F5C" w:rsidRDefault="00130511" w:rsidP="00130511">
      <w:pPr>
        <w:pStyle w:val="ListParagraph"/>
        <w:numPr>
          <w:ilvl w:val="0"/>
          <w:numId w:val="5"/>
        </w:numPr>
        <w:spacing w:before="60" w:after="60"/>
        <w:ind w:left="340"/>
        <w:contextualSpacing w:val="0"/>
      </w:pPr>
      <w:r>
        <w:t xml:space="preserve">The Restricted List </w:t>
      </w:r>
      <w:r w:rsidR="00AB1184">
        <w:t>Single</w:t>
      </w:r>
      <w:r>
        <w:t xml:space="preserve"> </w:t>
      </w:r>
      <w:r w:rsidR="00AB1184">
        <w:t>Source</w:t>
      </w:r>
      <w:r>
        <w:t xml:space="preserve"> must be available to </w:t>
      </w:r>
      <w:r w:rsidRPr="00130511">
        <w:t>approved</w:t>
      </w:r>
      <w:r>
        <w:t xml:space="preserve"> consumers (people and systems) to support pre and post trade monitoring and controls.</w:t>
      </w:r>
    </w:p>
    <w:p w14:paraId="34B6B39E" w14:textId="192587D5" w:rsidR="00254CCE" w:rsidRDefault="00254CCE" w:rsidP="00130511">
      <w:pPr>
        <w:spacing w:before="60" w:after="60"/>
      </w:pPr>
    </w:p>
    <w:p w14:paraId="4FD8C1C2" w14:textId="0DCBD779" w:rsidR="00254CCE" w:rsidRPr="006E26EA" w:rsidRDefault="00254CCE" w:rsidP="00C4588A">
      <w:pPr>
        <w:pStyle w:val="Level2"/>
        <w:rPr>
          <w:b/>
          <w:bCs/>
          <w:color w:val="457B96" w:themeColor="background2"/>
        </w:rPr>
      </w:pPr>
      <w:r w:rsidRPr="006E26EA">
        <w:rPr>
          <w:b/>
          <w:bCs/>
          <w:color w:val="00365B" w:themeColor="accent1"/>
        </w:rPr>
        <w:t>Automated Emails</w:t>
      </w:r>
      <w:r w:rsidRPr="006E26EA">
        <w:rPr>
          <w:b/>
          <w:bCs/>
          <w:color w:val="457B96" w:themeColor="background2"/>
        </w:rPr>
        <w:t xml:space="preserve"> </w:t>
      </w:r>
    </w:p>
    <w:p w14:paraId="754A5998" w14:textId="7ADFD15B" w:rsidR="00130511" w:rsidRDefault="00130511" w:rsidP="00130511">
      <w:pPr>
        <w:pStyle w:val="ListParagraph"/>
        <w:numPr>
          <w:ilvl w:val="0"/>
          <w:numId w:val="5"/>
        </w:numPr>
        <w:spacing w:before="60" w:after="60"/>
        <w:ind w:left="340"/>
        <w:contextualSpacing w:val="0"/>
      </w:pPr>
      <w:r>
        <w:t xml:space="preserve">Compliance requires the solution to generate automated monthly email reminders to the Portfolio Managers associated with active restrictions older than 30 days. </w:t>
      </w:r>
    </w:p>
    <w:p w14:paraId="7B2D95F1" w14:textId="77777777" w:rsidR="00130511" w:rsidRDefault="00130511" w:rsidP="00130511">
      <w:pPr>
        <w:pStyle w:val="ListParagraph"/>
        <w:numPr>
          <w:ilvl w:val="1"/>
          <w:numId w:val="5"/>
        </w:numPr>
        <w:spacing w:before="60" w:after="60"/>
        <w:contextualSpacing w:val="0"/>
      </w:pPr>
      <w:r>
        <w:t xml:space="preserve">Active restrictions are where current date is </w:t>
      </w:r>
      <w:r>
        <w:rPr>
          <w:rFonts w:cstheme="minorHAnsi"/>
        </w:rPr>
        <w:t>≥</w:t>
      </w:r>
      <w:r>
        <w:t xml:space="preserve"> the Start Date and &lt; the End date, or where the end date is null</w:t>
      </w:r>
    </w:p>
    <w:p w14:paraId="776F8C83" w14:textId="42EC3803" w:rsidR="00130511" w:rsidRDefault="00130511" w:rsidP="00130511">
      <w:pPr>
        <w:pStyle w:val="ListParagraph"/>
        <w:numPr>
          <w:ilvl w:val="1"/>
          <w:numId w:val="5"/>
        </w:numPr>
        <w:spacing w:before="60" w:after="60"/>
        <w:contextualSpacing w:val="0"/>
      </w:pPr>
      <w:r>
        <w:t>Older than 30 days is where current date is at least 30 days greater than the start date</w:t>
      </w:r>
    </w:p>
    <w:p w14:paraId="6015FF1E" w14:textId="6DD55825" w:rsidR="00130511" w:rsidRDefault="00130511" w:rsidP="00130511">
      <w:pPr>
        <w:pStyle w:val="ListParagraph"/>
        <w:numPr>
          <w:ilvl w:val="0"/>
          <w:numId w:val="5"/>
        </w:numPr>
        <w:spacing w:before="60" w:after="60"/>
        <w:ind w:left="340"/>
        <w:contextualSpacing w:val="0"/>
      </w:pPr>
      <w:r>
        <w:t>On the last business day of each month, the system should automatically generate an email as follows:</w:t>
      </w:r>
    </w:p>
    <w:p w14:paraId="2CA36915" w14:textId="77777777" w:rsidR="00130511" w:rsidRDefault="00130511" w:rsidP="00130511">
      <w:pPr>
        <w:pStyle w:val="ListParagraph"/>
        <w:spacing w:before="60" w:after="60"/>
        <w:ind w:left="340"/>
        <w:contextualSpacing w:val="0"/>
      </w:pPr>
    </w:p>
    <w:p w14:paraId="52E59A4A" w14:textId="14032093" w:rsidR="00130511" w:rsidRDefault="00130511" w:rsidP="00130511">
      <w:pPr>
        <w:pStyle w:val="ListParagraph"/>
        <w:spacing w:before="60" w:after="60"/>
        <w:ind w:left="340"/>
        <w:contextualSpacing w:val="0"/>
      </w:pPr>
      <w:r>
        <w:rPr>
          <w:noProof/>
        </w:rPr>
        <w:lastRenderedPageBreak/>
        <w:drawing>
          <wp:inline distT="0" distB="0" distL="0" distR="0" wp14:anchorId="019A8C0D" wp14:editId="3950B2F9">
            <wp:extent cx="5461000" cy="1682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1000" cy="1682750"/>
                    </a:xfrm>
                    <a:prstGeom prst="rect">
                      <a:avLst/>
                    </a:prstGeom>
                  </pic:spPr>
                </pic:pic>
              </a:graphicData>
            </a:graphic>
          </wp:inline>
        </w:drawing>
      </w:r>
    </w:p>
    <w:p w14:paraId="1BB7A62F" w14:textId="77777777" w:rsidR="00E35627" w:rsidRDefault="00130511" w:rsidP="00130511">
      <w:pPr>
        <w:pStyle w:val="ListParagraph"/>
        <w:numPr>
          <w:ilvl w:val="0"/>
          <w:numId w:val="5"/>
        </w:numPr>
        <w:spacing w:before="60" w:after="60"/>
        <w:ind w:left="340"/>
        <w:contextualSpacing w:val="0"/>
      </w:pPr>
      <w:r>
        <w:t xml:space="preserve">The system should send the email from ‘BCI Compliance’ to the portfolio managers associated with the restriction.  </w:t>
      </w:r>
    </w:p>
    <w:p w14:paraId="0288970E" w14:textId="7CC31D96" w:rsidR="00130511" w:rsidRDefault="00130511" w:rsidP="00E35627">
      <w:pPr>
        <w:pStyle w:val="ListParagraph"/>
        <w:numPr>
          <w:ilvl w:val="1"/>
          <w:numId w:val="5"/>
        </w:numPr>
        <w:spacing w:before="60" w:after="60"/>
        <w:contextualSpacing w:val="0"/>
      </w:pPr>
      <w:r>
        <w:t xml:space="preserve">Addressees should be </w:t>
      </w:r>
      <w:r w:rsidR="00E35627">
        <w:t>blind copied</w:t>
      </w:r>
      <w:r>
        <w:t xml:space="preserve">.  </w:t>
      </w:r>
    </w:p>
    <w:p w14:paraId="645311A1" w14:textId="77777777" w:rsidR="00025F2C" w:rsidRPr="00130511" w:rsidRDefault="00025F2C" w:rsidP="00025F2C">
      <w:pPr>
        <w:spacing w:before="60" w:after="60"/>
      </w:pPr>
    </w:p>
    <w:p w14:paraId="2A440E03" w14:textId="169F67E0" w:rsidR="0056175D" w:rsidRPr="00E35627" w:rsidRDefault="00B43811" w:rsidP="009E5548">
      <w:pPr>
        <w:pStyle w:val="Level1"/>
      </w:pPr>
      <w:bookmarkStart w:id="17" w:name="_Toc493586681"/>
      <w:bookmarkStart w:id="18" w:name="_Toc36544773"/>
      <w:r>
        <w:t>non-functional requirements</w:t>
      </w:r>
      <w:bookmarkStart w:id="19" w:name="RESPONSIBILITIES_LINK2"/>
      <w:bookmarkEnd w:id="17"/>
      <w:bookmarkEnd w:id="18"/>
    </w:p>
    <w:p w14:paraId="6B6186D2" w14:textId="0673F9D5" w:rsidR="00F00542" w:rsidRPr="002C5311" w:rsidRDefault="002C5311" w:rsidP="009E5548">
      <w:pPr>
        <w:rPr>
          <w:b/>
          <w:bCs/>
          <w:color w:val="457B96" w:themeColor="background2"/>
        </w:rPr>
      </w:pPr>
      <w:r w:rsidRPr="002C5311">
        <w:rPr>
          <w:b/>
          <w:bCs/>
          <w:color w:val="457B96" w:themeColor="background2"/>
        </w:rPr>
        <w:t>Availability</w:t>
      </w:r>
    </w:p>
    <w:p w14:paraId="4F670F24" w14:textId="7F16DCF1" w:rsidR="002C5311" w:rsidRDefault="002C5311" w:rsidP="002C5311">
      <w:pPr>
        <w:pStyle w:val="ListParagraph"/>
        <w:numPr>
          <w:ilvl w:val="0"/>
          <w:numId w:val="9"/>
        </w:numPr>
        <w:spacing w:before="60" w:after="60"/>
        <w:contextualSpacing w:val="0"/>
      </w:pPr>
      <w:r>
        <w:t>Compliance requires access to the solution 24/7 99% of the time.</w:t>
      </w:r>
    </w:p>
    <w:p w14:paraId="4548002C" w14:textId="2ED9E74A" w:rsidR="002C5311" w:rsidRDefault="002C5311" w:rsidP="002C5311">
      <w:pPr>
        <w:pStyle w:val="ListParagraph"/>
        <w:numPr>
          <w:ilvl w:val="0"/>
          <w:numId w:val="9"/>
        </w:numPr>
        <w:spacing w:before="60" w:after="60"/>
        <w:contextualSpacing w:val="0"/>
      </w:pPr>
      <w:r>
        <w:t>Scheduled maintenance should be planned outside of BCI trading hours (Monday to Friday 05:00 PT to 17:00 PT</w:t>
      </w:r>
      <w:r w:rsidR="0056175D">
        <w:t>.</w:t>
      </w:r>
    </w:p>
    <w:p w14:paraId="29808142" w14:textId="2B44D33E" w:rsidR="002C5311" w:rsidRDefault="002C5311" w:rsidP="002C5311">
      <w:pPr>
        <w:pStyle w:val="ListParagraph"/>
        <w:numPr>
          <w:ilvl w:val="1"/>
          <w:numId w:val="9"/>
        </w:numPr>
        <w:spacing w:before="60" w:after="60"/>
        <w:contextualSpacing w:val="0"/>
      </w:pPr>
      <w:r>
        <w:t xml:space="preserve">Compliance requires </w:t>
      </w:r>
      <w:r w:rsidR="00E35627">
        <w:t>48-hour</w:t>
      </w:r>
      <w:r>
        <w:t xml:space="preserve"> advance notice of any scheduled maintenance</w:t>
      </w:r>
    </w:p>
    <w:p w14:paraId="6277AE35" w14:textId="13680E91" w:rsidR="002C5311" w:rsidRDefault="002C5311" w:rsidP="002C5311">
      <w:pPr>
        <w:pStyle w:val="ListParagraph"/>
        <w:numPr>
          <w:ilvl w:val="1"/>
          <w:numId w:val="9"/>
        </w:numPr>
        <w:spacing w:before="60" w:after="60"/>
        <w:contextualSpacing w:val="0"/>
      </w:pPr>
      <w:r>
        <w:t xml:space="preserve">Notifications should be emailed to </w:t>
      </w:r>
      <w:r w:rsidR="0056175D">
        <w:t>DL Compliance</w:t>
      </w:r>
    </w:p>
    <w:p w14:paraId="1A0394A3" w14:textId="3B45425D" w:rsidR="0056175D" w:rsidRDefault="0056175D" w:rsidP="002C5311">
      <w:pPr>
        <w:pStyle w:val="ListParagraph"/>
        <w:numPr>
          <w:ilvl w:val="1"/>
          <w:numId w:val="9"/>
        </w:numPr>
        <w:spacing w:before="60" w:after="60"/>
        <w:contextualSpacing w:val="0"/>
      </w:pPr>
      <w:r>
        <w:t xml:space="preserve">Notifications should include: </w:t>
      </w:r>
    </w:p>
    <w:p w14:paraId="6B0FCB6A" w14:textId="16A6D50E" w:rsidR="0056175D" w:rsidRDefault="0056175D" w:rsidP="0056175D">
      <w:pPr>
        <w:pStyle w:val="ListParagraph"/>
        <w:numPr>
          <w:ilvl w:val="2"/>
          <w:numId w:val="9"/>
        </w:numPr>
        <w:spacing w:before="60" w:after="60"/>
        <w:contextualSpacing w:val="0"/>
      </w:pPr>
      <w:r>
        <w:t>Date and time of scheduled maintenance</w:t>
      </w:r>
    </w:p>
    <w:p w14:paraId="145F8C05" w14:textId="61E4C99D" w:rsidR="0056175D" w:rsidRDefault="0056175D" w:rsidP="0056175D">
      <w:pPr>
        <w:pStyle w:val="ListParagraph"/>
        <w:numPr>
          <w:ilvl w:val="2"/>
          <w:numId w:val="9"/>
        </w:numPr>
        <w:spacing w:before="60" w:after="60"/>
        <w:contextualSpacing w:val="0"/>
      </w:pPr>
      <w:r>
        <w:t>Estimated duration of outage</w:t>
      </w:r>
    </w:p>
    <w:p w14:paraId="2117644E" w14:textId="7E82C89C" w:rsidR="0056175D" w:rsidRDefault="0056175D" w:rsidP="0056175D">
      <w:pPr>
        <w:pStyle w:val="ListParagraph"/>
        <w:numPr>
          <w:ilvl w:val="2"/>
          <w:numId w:val="9"/>
        </w:numPr>
        <w:spacing w:before="60" w:after="60"/>
        <w:contextualSpacing w:val="0"/>
      </w:pPr>
      <w:r>
        <w:t>Reason for scheduled maintenance</w:t>
      </w:r>
    </w:p>
    <w:p w14:paraId="0119FE36" w14:textId="78F3966A" w:rsidR="0056175D" w:rsidRDefault="0056175D" w:rsidP="0056175D">
      <w:pPr>
        <w:pStyle w:val="ListParagraph"/>
        <w:numPr>
          <w:ilvl w:val="2"/>
          <w:numId w:val="9"/>
        </w:numPr>
        <w:spacing w:before="60" w:after="60"/>
        <w:contextualSpacing w:val="0"/>
      </w:pPr>
      <w:r>
        <w:t>Overview of impact</w:t>
      </w:r>
    </w:p>
    <w:p w14:paraId="1E4002A8" w14:textId="71358FC8" w:rsidR="0056175D" w:rsidRDefault="0056175D" w:rsidP="0056175D">
      <w:pPr>
        <w:pStyle w:val="ListParagraph"/>
        <w:numPr>
          <w:ilvl w:val="2"/>
          <w:numId w:val="9"/>
        </w:numPr>
        <w:spacing w:before="60" w:after="60"/>
        <w:contextualSpacing w:val="0"/>
      </w:pPr>
      <w:r>
        <w:t>IT contact person</w:t>
      </w:r>
    </w:p>
    <w:p w14:paraId="671FE2C5" w14:textId="0072AD06" w:rsidR="0056175D" w:rsidRDefault="0056175D" w:rsidP="0056175D">
      <w:pPr>
        <w:pStyle w:val="ListParagraph"/>
        <w:numPr>
          <w:ilvl w:val="0"/>
          <w:numId w:val="9"/>
        </w:numPr>
        <w:spacing w:before="60" w:after="60"/>
        <w:contextualSpacing w:val="0"/>
      </w:pPr>
      <w:r>
        <w:t>Compliance requires notification of unscheduled maintenance as soon as the required maintenance is determined.</w:t>
      </w:r>
    </w:p>
    <w:p w14:paraId="4A646E76" w14:textId="28046092" w:rsidR="0056175D" w:rsidRDefault="0056175D" w:rsidP="0056175D">
      <w:pPr>
        <w:pStyle w:val="ListParagraph"/>
        <w:numPr>
          <w:ilvl w:val="1"/>
          <w:numId w:val="9"/>
        </w:numPr>
        <w:spacing w:before="60" w:after="60"/>
        <w:contextualSpacing w:val="0"/>
      </w:pPr>
      <w:r>
        <w:t xml:space="preserve">Notifications should be emailed to DL Compliance </w:t>
      </w:r>
    </w:p>
    <w:p w14:paraId="4AF98D9E" w14:textId="4D7AE058" w:rsidR="0056175D" w:rsidRDefault="0056175D" w:rsidP="0056175D">
      <w:pPr>
        <w:pStyle w:val="ListParagraph"/>
        <w:numPr>
          <w:ilvl w:val="1"/>
          <w:numId w:val="9"/>
        </w:numPr>
        <w:spacing w:before="60" w:after="60"/>
        <w:contextualSpacing w:val="0"/>
      </w:pPr>
      <w:r>
        <w:t xml:space="preserve">Notifications should include: </w:t>
      </w:r>
    </w:p>
    <w:p w14:paraId="7DFD5F64" w14:textId="33DE67D4" w:rsidR="0056175D" w:rsidRDefault="0056175D" w:rsidP="0056175D">
      <w:pPr>
        <w:pStyle w:val="ListParagraph"/>
        <w:numPr>
          <w:ilvl w:val="2"/>
          <w:numId w:val="9"/>
        </w:numPr>
        <w:spacing w:before="60" w:after="60"/>
        <w:contextualSpacing w:val="0"/>
      </w:pPr>
      <w:r>
        <w:t>Date and time of unscheduled maintenance</w:t>
      </w:r>
    </w:p>
    <w:p w14:paraId="76420BA6" w14:textId="3A7855A3" w:rsidR="0056175D" w:rsidRDefault="0056175D" w:rsidP="0056175D">
      <w:pPr>
        <w:pStyle w:val="ListParagraph"/>
        <w:numPr>
          <w:ilvl w:val="2"/>
          <w:numId w:val="9"/>
        </w:numPr>
        <w:spacing w:before="60" w:after="60"/>
        <w:contextualSpacing w:val="0"/>
      </w:pPr>
      <w:r>
        <w:t>Estimated duration of outage</w:t>
      </w:r>
    </w:p>
    <w:p w14:paraId="357A1A1E" w14:textId="7A5706A0" w:rsidR="0056175D" w:rsidRDefault="0056175D" w:rsidP="0056175D">
      <w:pPr>
        <w:pStyle w:val="ListParagraph"/>
        <w:numPr>
          <w:ilvl w:val="2"/>
          <w:numId w:val="9"/>
        </w:numPr>
        <w:spacing w:before="60" w:after="60"/>
        <w:contextualSpacing w:val="0"/>
      </w:pPr>
      <w:r>
        <w:t>Reason for unscheduled maintenance</w:t>
      </w:r>
    </w:p>
    <w:p w14:paraId="77A60F00" w14:textId="4FBD7512" w:rsidR="0056175D" w:rsidRDefault="0056175D" w:rsidP="0056175D">
      <w:pPr>
        <w:pStyle w:val="ListParagraph"/>
        <w:numPr>
          <w:ilvl w:val="2"/>
          <w:numId w:val="9"/>
        </w:numPr>
        <w:spacing w:before="60" w:after="60"/>
        <w:contextualSpacing w:val="0"/>
      </w:pPr>
      <w:r>
        <w:t>IT contact person</w:t>
      </w:r>
    </w:p>
    <w:p w14:paraId="45E18F5A" w14:textId="03867988" w:rsidR="0056175D" w:rsidRDefault="0056175D" w:rsidP="009E5548">
      <w:pPr>
        <w:pStyle w:val="ListParagraph"/>
        <w:numPr>
          <w:ilvl w:val="2"/>
          <w:numId w:val="9"/>
        </w:numPr>
        <w:spacing w:before="60" w:after="60"/>
        <w:contextualSpacing w:val="0"/>
      </w:pPr>
      <w:r>
        <w:t>Date and time of next update</w:t>
      </w:r>
    </w:p>
    <w:p w14:paraId="58F10768" w14:textId="77777777" w:rsidR="00130511" w:rsidRPr="00130511" w:rsidRDefault="00130511" w:rsidP="00130511">
      <w:pPr>
        <w:spacing w:before="60" w:after="60"/>
      </w:pPr>
    </w:p>
    <w:p w14:paraId="0C110D3A" w14:textId="0FDA5452" w:rsidR="003849FA" w:rsidRPr="002C5311" w:rsidRDefault="002C5311" w:rsidP="009E5548">
      <w:pPr>
        <w:rPr>
          <w:b/>
          <w:bCs/>
          <w:color w:val="457B96" w:themeColor="background2"/>
        </w:rPr>
      </w:pPr>
      <w:r w:rsidRPr="002C5311">
        <w:rPr>
          <w:b/>
          <w:bCs/>
          <w:color w:val="457B96" w:themeColor="background2"/>
        </w:rPr>
        <w:lastRenderedPageBreak/>
        <w:t>Auditability</w:t>
      </w:r>
    </w:p>
    <w:p w14:paraId="3427ACDC" w14:textId="005B0013" w:rsidR="002C5311" w:rsidRDefault="002C5311" w:rsidP="002C5311">
      <w:pPr>
        <w:pStyle w:val="ListParagraph"/>
        <w:numPr>
          <w:ilvl w:val="0"/>
          <w:numId w:val="9"/>
        </w:numPr>
        <w:spacing w:before="60" w:after="60"/>
        <w:ind w:left="340"/>
        <w:contextualSpacing w:val="0"/>
      </w:pPr>
      <w:r>
        <w:t xml:space="preserve">Compliance requires the ability to request ad hoc reports on systems and users who have read or write permissions against the restricted list.  </w:t>
      </w:r>
    </w:p>
    <w:p w14:paraId="6E4FA226" w14:textId="639CCF21" w:rsidR="002C5311" w:rsidRDefault="002C5311" w:rsidP="002C5311">
      <w:pPr>
        <w:pStyle w:val="ListParagraph"/>
        <w:numPr>
          <w:ilvl w:val="0"/>
          <w:numId w:val="9"/>
        </w:numPr>
        <w:spacing w:before="60" w:after="60"/>
        <w:ind w:left="340"/>
        <w:contextualSpacing w:val="0"/>
      </w:pPr>
      <w:r>
        <w:t>Compliance requires the ability to request ad hoc restricted list audit trails including:</w:t>
      </w:r>
    </w:p>
    <w:p w14:paraId="030F1A4A" w14:textId="43330301" w:rsidR="002C5311" w:rsidRDefault="002C5311" w:rsidP="002C5311">
      <w:pPr>
        <w:pStyle w:val="ListParagraph"/>
        <w:numPr>
          <w:ilvl w:val="1"/>
          <w:numId w:val="9"/>
        </w:numPr>
        <w:spacing w:before="60" w:after="60"/>
        <w:contextualSpacing w:val="0"/>
      </w:pPr>
      <w:r>
        <w:t>Additions</w:t>
      </w:r>
    </w:p>
    <w:p w14:paraId="44082B69" w14:textId="2F65DA4A" w:rsidR="002C5311" w:rsidRDefault="002C5311" w:rsidP="002C5311">
      <w:pPr>
        <w:pStyle w:val="ListParagraph"/>
        <w:numPr>
          <w:ilvl w:val="1"/>
          <w:numId w:val="9"/>
        </w:numPr>
        <w:spacing w:before="60" w:after="60"/>
        <w:contextualSpacing w:val="0"/>
      </w:pPr>
      <w:r>
        <w:t xml:space="preserve">Edits </w:t>
      </w:r>
    </w:p>
    <w:p w14:paraId="71741B4D" w14:textId="4DBD9D36" w:rsidR="002C5311" w:rsidRDefault="002C5311" w:rsidP="002C5311">
      <w:pPr>
        <w:pStyle w:val="ListParagraph"/>
        <w:numPr>
          <w:ilvl w:val="2"/>
          <w:numId w:val="9"/>
        </w:numPr>
        <w:spacing w:before="60" w:after="60"/>
        <w:contextualSpacing w:val="0"/>
      </w:pPr>
      <w:r>
        <w:t>Prior value</w:t>
      </w:r>
    </w:p>
    <w:p w14:paraId="64D7486B" w14:textId="26AF4A7B" w:rsidR="002C5311" w:rsidRDefault="002C5311" w:rsidP="002C5311">
      <w:pPr>
        <w:pStyle w:val="ListParagraph"/>
        <w:numPr>
          <w:ilvl w:val="2"/>
          <w:numId w:val="9"/>
        </w:numPr>
        <w:spacing w:before="60" w:after="60"/>
        <w:contextualSpacing w:val="0"/>
      </w:pPr>
      <w:r>
        <w:t>New value</w:t>
      </w:r>
    </w:p>
    <w:p w14:paraId="2DC923DB" w14:textId="6D0751BA" w:rsidR="002C5311" w:rsidRDefault="00E35627" w:rsidP="002C5311">
      <w:pPr>
        <w:pStyle w:val="ListParagraph"/>
        <w:numPr>
          <w:ilvl w:val="2"/>
          <w:numId w:val="9"/>
        </w:numPr>
        <w:spacing w:before="60" w:after="60"/>
        <w:contextualSpacing w:val="0"/>
      </w:pPr>
      <w:r>
        <w:t>Username</w:t>
      </w:r>
      <w:r w:rsidR="002C5311">
        <w:t xml:space="preserve"> of the editor</w:t>
      </w:r>
    </w:p>
    <w:p w14:paraId="3F0862C3" w14:textId="2CFA6497" w:rsidR="002C5311" w:rsidRDefault="002C5311" w:rsidP="002C5311">
      <w:pPr>
        <w:pStyle w:val="ListParagraph"/>
        <w:numPr>
          <w:ilvl w:val="2"/>
          <w:numId w:val="9"/>
        </w:numPr>
        <w:spacing w:before="60" w:after="60"/>
        <w:contextualSpacing w:val="0"/>
      </w:pPr>
      <w:r>
        <w:t>Time stamp of the edits</w:t>
      </w:r>
    </w:p>
    <w:p w14:paraId="2CD7B99B" w14:textId="6032E014" w:rsidR="002C5311" w:rsidRDefault="002C5311" w:rsidP="002C5311">
      <w:pPr>
        <w:pStyle w:val="ListParagraph"/>
        <w:numPr>
          <w:ilvl w:val="0"/>
          <w:numId w:val="9"/>
        </w:numPr>
        <w:spacing w:before="60" w:after="60"/>
        <w:ind w:left="340"/>
        <w:contextualSpacing w:val="0"/>
      </w:pPr>
      <w:r>
        <w:t>FUTURE REQUIREMENT Compliance requires the ability to request ad hoc restricted list system audit trail including:</w:t>
      </w:r>
    </w:p>
    <w:p w14:paraId="64F618BF" w14:textId="6F5AFF3B" w:rsidR="002C5311" w:rsidRDefault="002C5311" w:rsidP="002C5311">
      <w:pPr>
        <w:pStyle w:val="ListParagraph"/>
        <w:numPr>
          <w:ilvl w:val="1"/>
          <w:numId w:val="9"/>
        </w:numPr>
        <w:spacing w:before="60" w:after="60"/>
        <w:contextualSpacing w:val="0"/>
      </w:pPr>
      <w:r>
        <w:t>Date and time stamp of push to downstream systems</w:t>
      </w:r>
    </w:p>
    <w:p w14:paraId="10FE753F" w14:textId="7B0EE71A" w:rsidR="002C5311" w:rsidRDefault="002C5311" w:rsidP="002C5311">
      <w:pPr>
        <w:pStyle w:val="ListParagraph"/>
        <w:numPr>
          <w:ilvl w:val="1"/>
          <w:numId w:val="9"/>
        </w:numPr>
        <w:spacing w:before="60" w:after="60"/>
        <w:contextualSpacing w:val="0"/>
      </w:pPr>
      <w:r>
        <w:t>Status of push</w:t>
      </w:r>
    </w:p>
    <w:p w14:paraId="05C4CF27" w14:textId="7C8CBD05" w:rsidR="002C5311" w:rsidRDefault="002C5311" w:rsidP="002C5311">
      <w:pPr>
        <w:pStyle w:val="ListParagraph"/>
        <w:numPr>
          <w:ilvl w:val="2"/>
          <w:numId w:val="9"/>
        </w:numPr>
        <w:spacing w:before="60" w:after="60"/>
        <w:contextualSpacing w:val="0"/>
      </w:pPr>
      <w:r>
        <w:t>Success and number of records</w:t>
      </w:r>
    </w:p>
    <w:p w14:paraId="5859B4AB" w14:textId="3E3C70BD" w:rsidR="002C5311" w:rsidRDefault="002C5311" w:rsidP="002C5311">
      <w:pPr>
        <w:pStyle w:val="ListParagraph"/>
        <w:numPr>
          <w:ilvl w:val="2"/>
          <w:numId w:val="9"/>
        </w:numPr>
        <w:spacing w:before="60" w:after="60"/>
        <w:contextualSpacing w:val="0"/>
      </w:pPr>
      <w:r>
        <w:t>Partial success, including records incomplete</w:t>
      </w:r>
    </w:p>
    <w:p w14:paraId="5A8F6D18" w14:textId="1021DA39" w:rsidR="002C5311" w:rsidRDefault="002C5311" w:rsidP="002C5311">
      <w:pPr>
        <w:pStyle w:val="ListParagraph"/>
        <w:numPr>
          <w:ilvl w:val="2"/>
          <w:numId w:val="9"/>
        </w:numPr>
        <w:spacing w:before="60" w:after="60"/>
        <w:contextualSpacing w:val="0"/>
      </w:pPr>
      <w:r>
        <w:t>Failure and error code</w:t>
      </w:r>
    </w:p>
    <w:p w14:paraId="7DBD707B" w14:textId="77777777" w:rsidR="00130511" w:rsidRDefault="00130511" w:rsidP="00130511">
      <w:pPr>
        <w:spacing w:before="60" w:after="60"/>
      </w:pPr>
    </w:p>
    <w:p w14:paraId="47C58ABA" w14:textId="711F466A" w:rsidR="003849FA" w:rsidRPr="002C5311" w:rsidRDefault="002C5311" w:rsidP="009E5548">
      <w:pPr>
        <w:rPr>
          <w:b/>
          <w:bCs/>
          <w:color w:val="457B96" w:themeColor="background2"/>
        </w:rPr>
      </w:pPr>
      <w:r w:rsidRPr="002C5311">
        <w:rPr>
          <w:b/>
          <w:bCs/>
          <w:color w:val="457B96" w:themeColor="background2"/>
        </w:rPr>
        <w:t>Data Migration</w:t>
      </w:r>
    </w:p>
    <w:p w14:paraId="57DD502F" w14:textId="776F2001" w:rsidR="002C5311" w:rsidRDefault="00A86502" w:rsidP="00A86502">
      <w:pPr>
        <w:pStyle w:val="ListParagraph"/>
        <w:numPr>
          <w:ilvl w:val="0"/>
          <w:numId w:val="9"/>
        </w:numPr>
        <w:spacing w:before="60" w:after="60"/>
        <w:ind w:left="340"/>
        <w:contextualSpacing w:val="0"/>
      </w:pPr>
      <w:r>
        <w:t>Compliance requires the current lists of active restrictions from the Legal Access Database, and XIP to be migrated to the new restricted list as a precondition of go live.</w:t>
      </w:r>
      <w:r>
        <w:tab/>
      </w:r>
    </w:p>
    <w:p w14:paraId="7D2BAB83" w14:textId="0999A2F1" w:rsidR="00A86502" w:rsidRDefault="00A86502" w:rsidP="00A86502">
      <w:pPr>
        <w:pStyle w:val="ListParagraph"/>
        <w:numPr>
          <w:ilvl w:val="0"/>
          <w:numId w:val="9"/>
        </w:numPr>
        <w:spacing w:before="60" w:after="60"/>
        <w:contextualSpacing w:val="0"/>
      </w:pPr>
      <w:r>
        <w:t>Compliance may need the support of IT and EDM to identify the correct issuers during the data migration effort.</w:t>
      </w:r>
    </w:p>
    <w:p w14:paraId="0BDEAF96" w14:textId="1256A878" w:rsidR="00A86502" w:rsidRDefault="00A86502" w:rsidP="00A86502">
      <w:pPr>
        <w:pStyle w:val="ListParagraph"/>
        <w:numPr>
          <w:ilvl w:val="0"/>
          <w:numId w:val="9"/>
        </w:numPr>
        <w:spacing w:before="60" w:after="60"/>
        <w:contextualSpacing w:val="0"/>
      </w:pPr>
      <w:r>
        <w:t>The integrity of any start dates of existing restrictions must be migrated to the new restricted list.</w:t>
      </w:r>
    </w:p>
    <w:p w14:paraId="660CA3E8" w14:textId="1478F346" w:rsidR="00A86502" w:rsidRDefault="00A86502" w:rsidP="00A86502">
      <w:pPr>
        <w:pStyle w:val="ListParagraph"/>
        <w:numPr>
          <w:ilvl w:val="0"/>
          <w:numId w:val="9"/>
        </w:numPr>
        <w:spacing w:before="60" w:after="60"/>
        <w:contextualSpacing w:val="0"/>
      </w:pPr>
      <w:r>
        <w:t>The created by field should display SYSTEM for all restrictions migrated to the new solution.</w:t>
      </w:r>
    </w:p>
    <w:p w14:paraId="7F1973EE" w14:textId="77777777" w:rsidR="00130511" w:rsidRDefault="00130511" w:rsidP="00130511">
      <w:pPr>
        <w:spacing w:before="60" w:after="60"/>
      </w:pPr>
    </w:p>
    <w:p w14:paraId="593FA054" w14:textId="605A08B1" w:rsidR="002C5311" w:rsidRPr="002C5311" w:rsidRDefault="002C5311" w:rsidP="009E5548">
      <w:pPr>
        <w:rPr>
          <w:b/>
          <w:bCs/>
          <w:color w:val="457B96" w:themeColor="background2"/>
        </w:rPr>
      </w:pPr>
      <w:r w:rsidRPr="002C5311">
        <w:rPr>
          <w:b/>
          <w:bCs/>
          <w:color w:val="457B96" w:themeColor="background2"/>
        </w:rPr>
        <w:t>Data Retention</w:t>
      </w:r>
    </w:p>
    <w:p w14:paraId="790C6489" w14:textId="1CD01021" w:rsidR="002C5311" w:rsidRDefault="00A86502" w:rsidP="00A86502">
      <w:pPr>
        <w:pStyle w:val="ListParagraph"/>
        <w:numPr>
          <w:ilvl w:val="0"/>
          <w:numId w:val="9"/>
        </w:numPr>
        <w:spacing w:before="60" w:after="60"/>
        <w:ind w:left="346"/>
        <w:contextualSpacing w:val="0"/>
      </w:pPr>
      <w:r>
        <w:t>Restricted records should never be deleted.</w:t>
      </w:r>
    </w:p>
    <w:p w14:paraId="750787E5" w14:textId="284CEC45" w:rsidR="00A86502" w:rsidRDefault="00A86502" w:rsidP="00A86502">
      <w:pPr>
        <w:pStyle w:val="ListParagraph"/>
        <w:numPr>
          <w:ilvl w:val="0"/>
          <w:numId w:val="9"/>
        </w:numPr>
        <w:spacing w:before="60" w:after="60"/>
        <w:ind w:left="346"/>
        <w:contextualSpacing w:val="0"/>
      </w:pPr>
      <w:r>
        <w:t xml:space="preserve">All active and inactive (end dated) restrictions must be retained indefinitely (until BCI defines a data retention policy). </w:t>
      </w:r>
    </w:p>
    <w:p w14:paraId="2A10ED22" w14:textId="7D994D15" w:rsidR="00A86502" w:rsidRDefault="00A86502" w:rsidP="00A86502">
      <w:pPr>
        <w:pStyle w:val="ListParagraph"/>
        <w:numPr>
          <w:ilvl w:val="0"/>
          <w:numId w:val="9"/>
        </w:numPr>
        <w:spacing w:before="60" w:after="60"/>
        <w:ind w:left="346"/>
        <w:contextualSpacing w:val="0"/>
      </w:pPr>
      <w:r>
        <w:t>Restrictions with end dates &gt; 7 years in the past may be archived.</w:t>
      </w:r>
    </w:p>
    <w:p w14:paraId="7D2F116A" w14:textId="77777777" w:rsidR="00130511" w:rsidRDefault="00130511" w:rsidP="00130511">
      <w:pPr>
        <w:spacing w:before="60" w:after="60"/>
        <w:ind w:left="-14"/>
      </w:pPr>
    </w:p>
    <w:p w14:paraId="713BAEA7" w14:textId="33DFC7B7" w:rsidR="00130511" w:rsidRDefault="00130511" w:rsidP="009E5548">
      <w:pPr>
        <w:rPr>
          <w:b/>
          <w:bCs/>
          <w:color w:val="457B96" w:themeColor="background2"/>
        </w:rPr>
      </w:pPr>
      <w:r>
        <w:rPr>
          <w:b/>
          <w:bCs/>
          <w:color w:val="457B96" w:themeColor="background2"/>
        </w:rPr>
        <w:t>Extendibility</w:t>
      </w:r>
    </w:p>
    <w:p w14:paraId="2AFD82B6" w14:textId="3AEC6CAF" w:rsidR="00AA3B00" w:rsidRDefault="004E3735" w:rsidP="004E3735">
      <w:pPr>
        <w:pStyle w:val="ListParagraph"/>
        <w:numPr>
          <w:ilvl w:val="0"/>
          <w:numId w:val="9"/>
        </w:numPr>
        <w:spacing w:before="60" w:after="60"/>
        <w:ind w:left="346"/>
        <w:contextualSpacing w:val="0"/>
      </w:pPr>
      <w:r w:rsidRPr="004E3735">
        <w:t xml:space="preserve">Compliance </w:t>
      </w:r>
      <w:r>
        <w:t>requires the ability to add new restricted type values as required post go-live.</w:t>
      </w:r>
    </w:p>
    <w:p w14:paraId="1DD505C9" w14:textId="6A7943CB" w:rsidR="004E3735" w:rsidRDefault="004E3735" w:rsidP="004E3735">
      <w:pPr>
        <w:pStyle w:val="ListParagraph"/>
        <w:numPr>
          <w:ilvl w:val="0"/>
          <w:numId w:val="9"/>
        </w:numPr>
        <w:spacing w:before="60" w:after="60"/>
        <w:ind w:left="346"/>
        <w:contextualSpacing w:val="0"/>
      </w:pPr>
      <w:r>
        <w:t>Compliance requires the ability to retire (disable, not remove) field as required post go-live.</w:t>
      </w:r>
    </w:p>
    <w:p w14:paraId="492AAC8B" w14:textId="37975AA5" w:rsidR="004E3735" w:rsidRDefault="004E3735" w:rsidP="004E3735">
      <w:pPr>
        <w:pStyle w:val="ListParagraph"/>
        <w:numPr>
          <w:ilvl w:val="1"/>
          <w:numId w:val="9"/>
        </w:numPr>
        <w:spacing w:before="60" w:after="60"/>
        <w:contextualSpacing w:val="0"/>
      </w:pPr>
      <w:r>
        <w:t>Retired fields do not need to be backwards enabled (i.e. only applies on a go forward basis)</w:t>
      </w:r>
    </w:p>
    <w:p w14:paraId="2874C792" w14:textId="447D30F3" w:rsidR="004E3735" w:rsidRDefault="004E3735" w:rsidP="004E3735">
      <w:pPr>
        <w:pStyle w:val="ListParagraph"/>
        <w:numPr>
          <w:ilvl w:val="0"/>
          <w:numId w:val="9"/>
        </w:numPr>
        <w:spacing w:before="60" w:after="60"/>
        <w:ind w:left="346"/>
        <w:contextualSpacing w:val="0"/>
      </w:pPr>
      <w:r>
        <w:lastRenderedPageBreak/>
        <w:t xml:space="preserve">Compliance requires the ability to add new fields as required post go-live. </w:t>
      </w:r>
    </w:p>
    <w:p w14:paraId="11CBBF49" w14:textId="20FE6C6C" w:rsidR="004E3735" w:rsidRDefault="004E3735" w:rsidP="004E3735">
      <w:pPr>
        <w:pStyle w:val="ListParagraph"/>
        <w:numPr>
          <w:ilvl w:val="1"/>
          <w:numId w:val="9"/>
        </w:numPr>
        <w:spacing w:before="60" w:after="60"/>
        <w:contextualSpacing w:val="0"/>
      </w:pPr>
      <w:r>
        <w:t>Added fields do not need to be backwards enabled (i.e. only applies on a go forward basis)</w:t>
      </w:r>
    </w:p>
    <w:p w14:paraId="5B9233EA" w14:textId="77777777" w:rsidR="004E3735" w:rsidRPr="004E3735" w:rsidRDefault="004E3735" w:rsidP="004E3735">
      <w:pPr>
        <w:spacing w:before="60" w:after="60"/>
      </w:pPr>
    </w:p>
    <w:p w14:paraId="3247EC05" w14:textId="2242A188" w:rsidR="002C5311" w:rsidRPr="002C5311" w:rsidRDefault="002C5311" w:rsidP="009E5548">
      <w:pPr>
        <w:rPr>
          <w:b/>
          <w:bCs/>
          <w:color w:val="457B96" w:themeColor="background2"/>
        </w:rPr>
      </w:pPr>
      <w:r w:rsidRPr="002C5311">
        <w:rPr>
          <w:b/>
          <w:bCs/>
          <w:color w:val="457B96" w:themeColor="background2"/>
        </w:rPr>
        <w:t>Integration</w:t>
      </w:r>
    </w:p>
    <w:p w14:paraId="6DF26872" w14:textId="5E8F6D91" w:rsidR="005A1659" w:rsidRDefault="005A1659" w:rsidP="009E5548">
      <w:pPr>
        <w:pStyle w:val="ListParagraph"/>
        <w:numPr>
          <w:ilvl w:val="0"/>
          <w:numId w:val="9"/>
        </w:numPr>
        <w:spacing w:before="60" w:after="60"/>
        <w:ind w:left="346"/>
        <w:contextualSpacing w:val="0"/>
      </w:pPr>
      <w:r>
        <w:t xml:space="preserve">The restricted list should integrate with BCI’s </w:t>
      </w:r>
      <w:r w:rsidR="00AB1184">
        <w:t>single</w:t>
      </w:r>
      <w:r>
        <w:t xml:space="preserve"> source for Issuers (Parties), Issuer (Party) Relationships, Issuer-Security relationships, and employee email names and addresses.</w:t>
      </w:r>
    </w:p>
    <w:p w14:paraId="5A7039A9" w14:textId="1738827B" w:rsidR="00A86502" w:rsidRDefault="00A86502" w:rsidP="009E5548">
      <w:pPr>
        <w:pStyle w:val="ListParagraph"/>
        <w:numPr>
          <w:ilvl w:val="0"/>
          <w:numId w:val="9"/>
        </w:numPr>
        <w:spacing w:before="60" w:after="60"/>
        <w:ind w:left="346"/>
        <w:contextualSpacing w:val="0"/>
      </w:pPr>
      <w:r>
        <w:t>The restricted list solution must be available for integration with downstream applications where the downstream applications are able to consume external data including:</w:t>
      </w:r>
    </w:p>
    <w:p w14:paraId="62843FF8" w14:textId="65DD4C1C" w:rsidR="00A86502" w:rsidRDefault="00A86502" w:rsidP="00A86502">
      <w:pPr>
        <w:pStyle w:val="ListParagraph"/>
        <w:numPr>
          <w:ilvl w:val="1"/>
          <w:numId w:val="9"/>
        </w:numPr>
        <w:spacing w:before="60" w:after="60"/>
        <w:contextualSpacing w:val="0"/>
      </w:pPr>
      <w:r>
        <w:t>Order Management Systems (XIP, Bloomberg, Super</w:t>
      </w:r>
      <w:r w:rsidR="00F7177E">
        <w:t xml:space="preserve"> </w:t>
      </w:r>
      <w:r>
        <w:t>D</w:t>
      </w:r>
      <w:r w:rsidR="00F7177E">
        <w:t>erivatives</w:t>
      </w:r>
      <w:r>
        <w:t xml:space="preserve">, </w:t>
      </w:r>
      <w:r w:rsidR="00B61C38">
        <w:t xml:space="preserve">FLS </w:t>
      </w:r>
      <w:r>
        <w:t>etc.) to support pre-trade compliance</w:t>
      </w:r>
    </w:p>
    <w:p w14:paraId="35A227CF" w14:textId="4C72B2C3" w:rsidR="00A86502" w:rsidRDefault="00A86502" w:rsidP="00A86502">
      <w:pPr>
        <w:pStyle w:val="ListParagraph"/>
        <w:numPr>
          <w:ilvl w:val="1"/>
          <w:numId w:val="9"/>
        </w:numPr>
        <w:spacing w:before="60" w:after="60"/>
        <w:contextualSpacing w:val="0"/>
      </w:pPr>
      <w:r>
        <w:t>Execution Management Systems (Tri</w:t>
      </w:r>
      <w:r w:rsidR="00F7177E">
        <w:t>ton</w:t>
      </w:r>
      <w:r>
        <w:t>, Bloomberg etc.) to support pre-trade compliance</w:t>
      </w:r>
    </w:p>
    <w:p w14:paraId="618F607D" w14:textId="196E4D8C" w:rsidR="00A86502" w:rsidRDefault="00A86502" w:rsidP="00A86502">
      <w:pPr>
        <w:pStyle w:val="ListParagraph"/>
        <w:numPr>
          <w:ilvl w:val="1"/>
          <w:numId w:val="9"/>
        </w:numPr>
        <w:spacing w:before="60" w:after="60"/>
        <w:contextualSpacing w:val="0"/>
      </w:pPr>
      <w:r>
        <w:t xml:space="preserve">T+1 Compliance monitoring tools (SCD, </w:t>
      </w:r>
      <w:r w:rsidR="00B61C38">
        <w:t xml:space="preserve">&amp; </w:t>
      </w:r>
      <w:r>
        <w:t xml:space="preserve">future </w:t>
      </w:r>
      <w:r w:rsidR="00B61C38">
        <w:t xml:space="preserve">automated </w:t>
      </w:r>
      <w:r>
        <w:t>solution) to support post-trade compliance</w:t>
      </w:r>
    </w:p>
    <w:p w14:paraId="101B6061" w14:textId="1FF6481D" w:rsidR="00A86502" w:rsidRDefault="00A86502" w:rsidP="00A86502">
      <w:pPr>
        <w:pStyle w:val="ListParagraph"/>
        <w:numPr>
          <w:ilvl w:val="1"/>
          <w:numId w:val="9"/>
        </w:numPr>
        <w:spacing w:before="60" w:after="60"/>
        <w:contextualSpacing w:val="0"/>
      </w:pPr>
      <w:r>
        <w:t xml:space="preserve">Employee pre-trade clearance </w:t>
      </w:r>
      <w:r w:rsidR="009715FB">
        <w:t xml:space="preserve">systems and </w:t>
      </w:r>
      <w:r>
        <w:t>tools</w:t>
      </w:r>
    </w:p>
    <w:p w14:paraId="03DA69F5" w14:textId="77777777" w:rsidR="00130511" w:rsidRDefault="00130511" w:rsidP="00130511">
      <w:pPr>
        <w:spacing w:before="60" w:after="60"/>
      </w:pPr>
    </w:p>
    <w:p w14:paraId="67209868" w14:textId="25CD47E5" w:rsidR="002C5311" w:rsidRPr="002C5311" w:rsidRDefault="002C5311" w:rsidP="009E5548">
      <w:pPr>
        <w:rPr>
          <w:b/>
          <w:bCs/>
          <w:color w:val="457B96" w:themeColor="background2"/>
        </w:rPr>
      </w:pPr>
      <w:r w:rsidRPr="002C5311">
        <w:rPr>
          <w:b/>
          <w:bCs/>
          <w:color w:val="457B96" w:themeColor="background2"/>
        </w:rPr>
        <w:t>Performance</w:t>
      </w:r>
    </w:p>
    <w:p w14:paraId="491B743F" w14:textId="77777777" w:rsidR="005A1659" w:rsidRDefault="005A1659" w:rsidP="005A1659">
      <w:pPr>
        <w:pStyle w:val="ListParagraph"/>
        <w:numPr>
          <w:ilvl w:val="0"/>
          <w:numId w:val="9"/>
        </w:numPr>
        <w:spacing w:before="60" w:after="60"/>
        <w:ind w:left="346"/>
        <w:contextualSpacing w:val="0"/>
      </w:pPr>
      <w:r>
        <w:t xml:space="preserve">Users must be able to add new restrictions with no human discernible lag. </w:t>
      </w:r>
    </w:p>
    <w:p w14:paraId="4E0FB753" w14:textId="77777777" w:rsidR="005A1659" w:rsidRDefault="005A1659" w:rsidP="005A1659">
      <w:pPr>
        <w:pStyle w:val="ListParagraph"/>
        <w:numPr>
          <w:ilvl w:val="0"/>
          <w:numId w:val="9"/>
        </w:numPr>
        <w:spacing w:before="60" w:after="60"/>
        <w:ind w:left="346"/>
        <w:contextualSpacing w:val="0"/>
      </w:pPr>
      <w:r>
        <w:t xml:space="preserve">Users must be able to edit existing restrictions with no human discernible lag. </w:t>
      </w:r>
    </w:p>
    <w:p w14:paraId="1949D2B4" w14:textId="37FDB958" w:rsidR="002C5311" w:rsidRDefault="005A1659" w:rsidP="005A1659">
      <w:pPr>
        <w:pStyle w:val="ListParagraph"/>
        <w:numPr>
          <w:ilvl w:val="0"/>
          <w:numId w:val="9"/>
        </w:numPr>
        <w:spacing w:before="60" w:after="60"/>
        <w:ind w:left="346"/>
        <w:contextualSpacing w:val="0"/>
      </w:pPr>
      <w:r>
        <w:t>Issuer drop</w:t>
      </w:r>
      <w:r w:rsidR="00E35627">
        <w:t>-</w:t>
      </w:r>
      <w:r>
        <w:t>down lists should appear and dynamically change with the user’s typing in under 1 second.</w:t>
      </w:r>
    </w:p>
    <w:p w14:paraId="3CD29826" w14:textId="1DD3F31E" w:rsidR="005A1659" w:rsidRDefault="005A1659" w:rsidP="005A1659">
      <w:pPr>
        <w:pStyle w:val="ListParagraph"/>
        <w:numPr>
          <w:ilvl w:val="0"/>
          <w:numId w:val="9"/>
        </w:numPr>
        <w:spacing w:before="60" w:after="60"/>
        <w:ind w:left="346"/>
        <w:contextualSpacing w:val="0"/>
      </w:pPr>
      <w:r>
        <w:t>Employee name drop</w:t>
      </w:r>
      <w:r w:rsidR="00E35627">
        <w:t>-</w:t>
      </w:r>
      <w:r>
        <w:t>down lists should appear and dynamically change with the user’s typing in under 1 second.</w:t>
      </w:r>
    </w:p>
    <w:p w14:paraId="4A928946" w14:textId="33434AC5" w:rsidR="005A1659" w:rsidRDefault="005A1659" w:rsidP="005A1659">
      <w:pPr>
        <w:pStyle w:val="ListParagraph"/>
        <w:numPr>
          <w:ilvl w:val="0"/>
          <w:numId w:val="9"/>
        </w:numPr>
        <w:spacing w:before="60" w:after="60"/>
        <w:ind w:left="346"/>
        <w:contextualSpacing w:val="0"/>
      </w:pPr>
      <w:r>
        <w:t>All other drop</w:t>
      </w:r>
      <w:r w:rsidR="00E35627">
        <w:t>-</w:t>
      </w:r>
      <w:r>
        <w:t xml:space="preserve">down should appear with no human discernible lag. </w:t>
      </w:r>
    </w:p>
    <w:p w14:paraId="532BD092" w14:textId="2649E1B8" w:rsidR="005A1659" w:rsidRDefault="005A1659" w:rsidP="005A1659">
      <w:pPr>
        <w:pStyle w:val="ListParagraph"/>
        <w:numPr>
          <w:ilvl w:val="0"/>
          <w:numId w:val="9"/>
        </w:numPr>
        <w:spacing w:before="60" w:after="60"/>
        <w:ind w:left="346"/>
        <w:contextualSpacing w:val="0"/>
      </w:pPr>
      <w:r>
        <w:t>FUTURE REQUIREMENT New or changed restricted list records must be able to be pushed near-time to downstream future consumers.</w:t>
      </w:r>
    </w:p>
    <w:p w14:paraId="7B651F44" w14:textId="77777777" w:rsidR="00130511" w:rsidRDefault="00130511" w:rsidP="00130511">
      <w:pPr>
        <w:spacing w:before="60" w:after="60"/>
        <w:ind w:left="-14"/>
      </w:pPr>
    </w:p>
    <w:p w14:paraId="15F0D6B2" w14:textId="4024F5F8" w:rsidR="002C5311" w:rsidRPr="002C5311" w:rsidRDefault="002C5311" w:rsidP="009E5548">
      <w:pPr>
        <w:rPr>
          <w:b/>
          <w:bCs/>
          <w:color w:val="457B96" w:themeColor="background2"/>
        </w:rPr>
      </w:pPr>
      <w:r w:rsidRPr="002C5311">
        <w:rPr>
          <w:b/>
          <w:bCs/>
          <w:color w:val="457B96" w:themeColor="background2"/>
        </w:rPr>
        <w:t>Permissions</w:t>
      </w:r>
    </w:p>
    <w:p w14:paraId="7CB99074" w14:textId="4E359D49" w:rsidR="005A1659" w:rsidRDefault="005A1659" w:rsidP="009E5548">
      <w:pPr>
        <w:pStyle w:val="ListParagraph"/>
        <w:numPr>
          <w:ilvl w:val="0"/>
          <w:numId w:val="9"/>
        </w:numPr>
        <w:spacing w:before="60" w:after="60"/>
        <w:ind w:left="346"/>
        <w:contextualSpacing w:val="0"/>
      </w:pPr>
      <w:r>
        <w:t>Compliance must approve all requests for read or write access to the restricted list, for both human and system users.</w:t>
      </w:r>
    </w:p>
    <w:p w14:paraId="79DFD348" w14:textId="06BA8080" w:rsidR="005A1659" w:rsidRDefault="00727319" w:rsidP="009E5548">
      <w:pPr>
        <w:pStyle w:val="ListParagraph"/>
        <w:numPr>
          <w:ilvl w:val="0"/>
          <w:numId w:val="9"/>
        </w:numPr>
        <w:spacing w:before="60" w:after="60"/>
        <w:ind w:left="346"/>
        <w:contextualSpacing w:val="0"/>
      </w:pPr>
      <w:r>
        <w:t xml:space="preserve">Upon go live the following personnel should have read and write access to the restricted list in production: </w:t>
      </w:r>
    </w:p>
    <w:p w14:paraId="3BE06499" w14:textId="5187E6BB" w:rsidR="00727319" w:rsidRDefault="00727319" w:rsidP="00727319">
      <w:pPr>
        <w:pStyle w:val="ListParagraph"/>
        <w:numPr>
          <w:ilvl w:val="1"/>
          <w:numId w:val="9"/>
        </w:numPr>
        <w:spacing w:before="60" w:after="60"/>
        <w:contextualSpacing w:val="0"/>
      </w:pPr>
      <w:r>
        <w:t>Daniel Speirs</w:t>
      </w:r>
    </w:p>
    <w:p w14:paraId="65AB74F7" w14:textId="6246D77D" w:rsidR="00727319" w:rsidRDefault="00727319" w:rsidP="00727319">
      <w:pPr>
        <w:pStyle w:val="ListParagraph"/>
        <w:numPr>
          <w:ilvl w:val="1"/>
          <w:numId w:val="9"/>
        </w:numPr>
        <w:spacing w:before="60" w:after="60"/>
        <w:contextualSpacing w:val="0"/>
      </w:pPr>
      <w:r>
        <w:t>Julia Liu</w:t>
      </w:r>
    </w:p>
    <w:p w14:paraId="52C5B1D2" w14:textId="4D601E2B" w:rsidR="00727319" w:rsidRDefault="00727319" w:rsidP="00727319">
      <w:pPr>
        <w:pStyle w:val="ListParagraph"/>
        <w:numPr>
          <w:ilvl w:val="1"/>
          <w:numId w:val="9"/>
        </w:numPr>
        <w:spacing w:before="60" w:after="60"/>
        <w:contextualSpacing w:val="0"/>
      </w:pPr>
      <w:r>
        <w:t>Chris Baxter</w:t>
      </w:r>
    </w:p>
    <w:p w14:paraId="7B722C23" w14:textId="57DDCBF9" w:rsidR="00727319" w:rsidRDefault="00727319" w:rsidP="00727319">
      <w:pPr>
        <w:pStyle w:val="ListParagraph"/>
        <w:numPr>
          <w:ilvl w:val="1"/>
          <w:numId w:val="9"/>
        </w:numPr>
        <w:spacing w:before="60" w:after="60"/>
        <w:contextualSpacing w:val="0"/>
      </w:pPr>
      <w:r>
        <w:t>Larry Nguyen</w:t>
      </w:r>
    </w:p>
    <w:p w14:paraId="72E7041E" w14:textId="2020DA1E" w:rsidR="00727319" w:rsidRDefault="00727319" w:rsidP="00727319">
      <w:pPr>
        <w:pStyle w:val="ListParagraph"/>
        <w:numPr>
          <w:ilvl w:val="1"/>
          <w:numId w:val="9"/>
        </w:numPr>
        <w:spacing w:before="60" w:after="60"/>
        <w:contextualSpacing w:val="0"/>
      </w:pPr>
      <w:r>
        <w:t>Grace Wan</w:t>
      </w:r>
    </w:p>
    <w:p w14:paraId="275C6713" w14:textId="0827430B" w:rsidR="00727319" w:rsidRDefault="00727319" w:rsidP="00727319">
      <w:pPr>
        <w:pStyle w:val="ListParagraph"/>
        <w:numPr>
          <w:ilvl w:val="1"/>
          <w:numId w:val="9"/>
        </w:numPr>
        <w:spacing w:before="60" w:after="60"/>
        <w:contextualSpacing w:val="0"/>
      </w:pPr>
      <w:r>
        <w:t>Krista Robinson</w:t>
      </w:r>
    </w:p>
    <w:p w14:paraId="6543A1C9" w14:textId="7132CBFA" w:rsidR="00727319" w:rsidRDefault="00727319" w:rsidP="00727319">
      <w:pPr>
        <w:pStyle w:val="ListParagraph"/>
        <w:numPr>
          <w:ilvl w:val="1"/>
          <w:numId w:val="9"/>
        </w:numPr>
        <w:spacing w:before="60" w:after="60"/>
        <w:contextualSpacing w:val="0"/>
      </w:pPr>
      <w:r>
        <w:lastRenderedPageBreak/>
        <w:t>Megan Scholz</w:t>
      </w:r>
    </w:p>
    <w:p w14:paraId="44C81C66" w14:textId="3C261C70" w:rsidR="00727319" w:rsidRDefault="00727319" w:rsidP="00727319">
      <w:pPr>
        <w:pStyle w:val="ListParagraph"/>
        <w:numPr>
          <w:ilvl w:val="0"/>
          <w:numId w:val="9"/>
        </w:numPr>
        <w:spacing w:before="60" w:after="60"/>
        <w:contextualSpacing w:val="0"/>
      </w:pPr>
      <w:r>
        <w:t>Only Compliance approved IT and EDM support person</w:t>
      </w:r>
      <w:r w:rsidR="008C021B">
        <w:t>n</w:t>
      </w:r>
      <w:r>
        <w:t>el may have read access to the restricted list in non-production environments post go-live.</w:t>
      </w:r>
    </w:p>
    <w:p w14:paraId="1D1DCFBA" w14:textId="77777777" w:rsidR="00130511" w:rsidRDefault="00130511" w:rsidP="00130511">
      <w:pPr>
        <w:spacing w:before="60" w:after="60"/>
      </w:pPr>
    </w:p>
    <w:p w14:paraId="49C3521B" w14:textId="5771507D" w:rsidR="002C5311" w:rsidRPr="002C5311" w:rsidRDefault="002C5311" w:rsidP="009E5548">
      <w:pPr>
        <w:rPr>
          <w:b/>
          <w:bCs/>
          <w:color w:val="457B96" w:themeColor="background2"/>
        </w:rPr>
      </w:pPr>
      <w:r w:rsidRPr="002C5311">
        <w:rPr>
          <w:b/>
          <w:bCs/>
          <w:color w:val="457B96" w:themeColor="background2"/>
        </w:rPr>
        <w:t>Support</w:t>
      </w:r>
    </w:p>
    <w:p w14:paraId="08CC23DA" w14:textId="0D570F79" w:rsidR="00727319" w:rsidRDefault="00727319" w:rsidP="00727319">
      <w:pPr>
        <w:pStyle w:val="ListParagraph"/>
        <w:numPr>
          <w:ilvl w:val="0"/>
          <w:numId w:val="9"/>
        </w:numPr>
        <w:spacing w:before="60" w:after="60"/>
        <w:contextualSpacing w:val="0"/>
      </w:pPr>
      <w:r>
        <w:t xml:space="preserve">Compliance may require the creation of a new issuer (in the case of private issuers) in MEDM to support the restricted list.  Compliance requires the support of Data Operations to create new issuers. </w:t>
      </w:r>
    </w:p>
    <w:p w14:paraId="3129BB81" w14:textId="652CFD6B" w:rsidR="002C5311" w:rsidRDefault="00727319" w:rsidP="00727319">
      <w:pPr>
        <w:pStyle w:val="ListParagraph"/>
        <w:numPr>
          <w:ilvl w:val="1"/>
          <w:numId w:val="9"/>
        </w:numPr>
        <w:spacing w:before="60" w:after="60"/>
        <w:contextualSpacing w:val="0"/>
      </w:pPr>
      <w:r>
        <w:t xml:space="preserve">Requests should be addressed within </w:t>
      </w:r>
      <w:r w:rsidR="008C021B">
        <w:t xml:space="preserve">4 business hours. </w:t>
      </w:r>
    </w:p>
    <w:p w14:paraId="4D3CC17E" w14:textId="256C88D5" w:rsidR="008C021B" w:rsidRDefault="008C021B" w:rsidP="008C021B">
      <w:pPr>
        <w:pStyle w:val="ListParagraph"/>
        <w:numPr>
          <w:ilvl w:val="0"/>
          <w:numId w:val="9"/>
        </w:numPr>
        <w:spacing w:before="60" w:after="60"/>
        <w:contextualSpacing w:val="0"/>
      </w:pPr>
      <w:r>
        <w:t xml:space="preserve">Compliance may require IT support for the maintenance of stability of the restricted list </w:t>
      </w:r>
      <w:r w:rsidR="00AB1184">
        <w:t>single source</w:t>
      </w:r>
      <w:r>
        <w:t xml:space="preserve"> copy.  </w:t>
      </w:r>
    </w:p>
    <w:p w14:paraId="57FF8E03" w14:textId="51AB65A6" w:rsidR="008C021B" w:rsidRDefault="008C021B" w:rsidP="008C021B">
      <w:pPr>
        <w:pStyle w:val="ListParagraph"/>
        <w:numPr>
          <w:ilvl w:val="1"/>
          <w:numId w:val="9"/>
        </w:numPr>
        <w:spacing w:before="60" w:after="60"/>
        <w:contextualSpacing w:val="0"/>
      </w:pPr>
      <w:r>
        <w:t xml:space="preserve">Compliance must be able to submit support requests through service now. </w:t>
      </w:r>
    </w:p>
    <w:p w14:paraId="37677C61" w14:textId="473CC366" w:rsidR="008C021B" w:rsidRPr="00E46EF0" w:rsidRDefault="008C021B" w:rsidP="008C021B">
      <w:pPr>
        <w:pStyle w:val="ListParagraph"/>
        <w:numPr>
          <w:ilvl w:val="1"/>
          <w:numId w:val="9"/>
        </w:numPr>
        <w:spacing w:before="60" w:after="60"/>
        <w:contextualSpacing w:val="0"/>
      </w:pPr>
      <w:r>
        <w:t>FUTURE REQUIREMENT (once the restricted list is integrated with downstream consumers) Support requests must be addressed on a high priority basis as delays in the correct application of restrictions to pre trade controls may result in regulatory breaches and/or legal violations.</w:t>
      </w:r>
    </w:p>
    <w:p w14:paraId="177E2093" w14:textId="77777777" w:rsidR="00465698" w:rsidRDefault="009E5548" w:rsidP="009E5548">
      <w:pPr>
        <w:pStyle w:val="Level1"/>
      </w:pPr>
      <w:bookmarkStart w:id="20" w:name="_Toc36544774"/>
      <w:bookmarkEnd w:id="19"/>
      <w:r>
        <w:t>approval</w:t>
      </w:r>
      <w:bookmarkStart w:id="21" w:name="RELATEDLEGN_DOCUMENTS_LINK5"/>
      <w:bookmarkEnd w:id="20"/>
    </w:p>
    <w:p w14:paraId="5CB46BA9" w14:textId="77777777" w:rsidR="001A3842" w:rsidRDefault="009E5548" w:rsidP="001A3842">
      <w:pPr>
        <w:rPr>
          <w:rFonts w:asciiTheme="majorHAnsi" w:hAnsiTheme="majorHAnsi"/>
          <w:color w:val="00365B" w:themeColor="accent1"/>
          <w:kern w:val="32"/>
        </w:rPr>
      </w:pPr>
      <w:bookmarkStart w:id="22" w:name="_Toc492568714"/>
      <w:bookmarkEnd w:id="21"/>
      <w:r>
        <w:rPr>
          <w:rFonts w:asciiTheme="majorHAnsi" w:hAnsiTheme="majorHAnsi"/>
          <w:color w:val="00365B" w:themeColor="accent1"/>
          <w:kern w:val="32"/>
        </w:rPr>
        <w:t xml:space="preserve">These requirements have been reviewed and approved by: </w:t>
      </w:r>
    </w:p>
    <w:tbl>
      <w:tblPr>
        <w:tblStyle w:val="TableGrid"/>
        <w:tblW w:w="0" w:type="auto"/>
        <w:tblBorders>
          <w:top w:val="single" w:sz="4" w:space="0" w:color="696F78" w:themeColor="text2"/>
          <w:left w:val="single" w:sz="4" w:space="0" w:color="696F78" w:themeColor="text2"/>
          <w:bottom w:val="single" w:sz="4" w:space="0" w:color="696F78" w:themeColor="text2"/>
          <w:right w:val="single" w:sz="4" w:space="0" w:color="696F78" w:themeColor="text2"/>
          <w:insideH w:val="single" w:sz="4" w:space="0" w:color="696F78" w:themeColor="text2"/>
          <w:insideV w:val="single" w:sz="4" w:space="0" w:color="696F78" w:themeColor="text2"/>
        </w:tblBorders>
        <w:tblLook w:val="04A0" w:firstRow="1" w:lastRow="0" w:firstColumn="1" w:lastColumn="0" w:noHBand="0" w:noVBand="1"/>
      </w:tblPr>
      <w:tblGrid>
        <w:gridCol w:w="3116"/>
        <w:gridCol w:w="3117"/>
        <w:gridCol w:w="3117"/>
      </w:tblGrid>
      <w:tr w:rsidR="00F2348D" w14:paraId="117F7A0C" w14:textId="77777777" w:rsidTr="00056FDB">
        <w:trPr>
          <w:trHeight w:val="422"/>
          <w:tblHeader/>
        </w:trPr>
        <w:tc>
          <w:tcPr>
            <w:tcW w:w="3116" w:type="dxa"/>
            <w:shd w:val="clear" w:color="auto" w:fill="457B96"/>
          </w:tcPr>
          <w:bookmarkEnd w:id="22"/>
          <w:p w14:paraId="10931E72" w14:textId="2B3B5F45" w:rsidR="00F2348D" w:rsidRPr="00F2348D" w:rsidRDefault="00F2348D" w:rsidP="00F2348D">
            <w:pPr>
              <w:rPr>
                <w:b/>
                <w:color w:val="FFFFFF" w:themeColor="background1"/>
                <w:kern w:val="36"/>
              </w:rPr>
            </w:pPr>
            <w:r w:rsidRPr="00F2348D">
              <w:rPr>
                <w:b/>
                <w:color w:val="FFFFFF" w:themeColor="background1"/>
                <w:kern w:val="36"/>
              </w:rPr>
              <w:t xml:space="preserve">Name </w:t>
            </w:r>
          </w:p>
        </w:tc>
        <w:tc>
          <w:tcPr>
            <w:tcW w:w="3117" w:type="dxa"/>
            <w:shd w:val="clear" w:color="auto" w:fill="457B96" w:themeFill="background2"/>
          </w:tcPr>
          <w:p w14:paraId="7703AC0A" w14:textId="77777777" w:rsidR="00F2348D" w:rsidRPr="00F2348D" w:rsidRDefault="00F2348D" w:rsidP="00F2348D">
            <w:pPr>
              <w:rPr>
                <w:b/>
                <w:color w:val="FFFFFF" w:themeColor="background1"/>
                <w:kern w:val="36"/>
              </w:rPr>
            </w:pPr>
            <w:r w:rsidRPr="00F2348D">
              <w:rPr>
                <w:b/>
                <w:color w:val="FFFFFF" w:themeColor="background1"/>
                <w:kern w:val="36"/>
              </w:rPr>
              <w:t>Role</w:t>
            </w:r>
          </w:p>
        </w:tc>
        <w:tc>
          <w:tcPr>
            <w:tcW w:w="3117" w:type="dxa"/>
            <w:shd w:val="clear" w:color="auto" w:fill="457B96" w:themeFill="background2"/>
          </w:tcPr>
          <w:p w14:paraId="62EBF76A" w14:textId="77777777" w:rsidR="00F2348D" w:rsidRPr="00F2348D" w:rsidRDefault="00F2348D" w:rsidP="00F2348D">
            <w:pPr>
              <w:rPr>
                <w:b/>
                <w:color w:val="FFFFFF" w:themeColor="background1"/>
                <w:kern w:val="36"/>
              </w:rPr>
            </w:pPr>
            <w:r w:rsidRPr="00F2348D">
              <w:rPr>
                <w:b/>
                <w:color w:val="FFFFFF" w:themeColor="background1"/>
                <w:kern w:val="36"/>
              </w:rPr>
              <w:t>Date</w:t>
            </w:r>
          </w:p>
        </w:tc>
      </w:tr>
      <w:tr w:rsidR="00F2348D" w14:paraId="10A7D6A5" w14:textId="77777777" w:rsidTr="00F2348D">
        <w:tc>
          <w:tcPr>
            <w:tcW w:w="3116" w:type="dxa"/>
          </w:tcPr>
          <w:p w14:paraId="6279DE59" w14:textId="3A721571" w:rsidR="00F2348D" w:rsidRDefault="00B43811">
            <w:pPr>
              <w:spacing w:before="120" w:line="259" w:lineRule="auto"/>
              <w:rPr>
                <w:kern w:val="36"/>
              </w:rPr>
            </w:pPr>
            <w:r>
              <w:rPr>
                <w:kern w:val="36"/>
              </w:rPr>
              <w:t>Patricia Bood</w:t>
            </w:r>
          </w:p>
        </w:tc>
        <w:tc>
          <w:tcPr>
            <w:tcW w:w="3117" w:type="dxa"/>
          </w:tcPr>
          <w:p w14:paraId="7853DAD0" w14:textId="09DB3D99" w:rsidR="00F2348D" w:rsidRDefault="00B43811">
            <w:pPr>
              <w:spacing w:before="120" w:line="259" w:lineRule="auto"/>
              <w:rPr>
                <w:kern w:val="36"/>
              </w:rPr>
            </w:pPr>
            <w:r>
              <w:rPr>
                <w:kern w:val="36"/>
              </w:rPr>
              <w:t xml:space="preserve">Executive </w:t>
            </w:r>
            <w:r w:rsidR="00F2348D">
              <w:rPr>
                <w:kern w:val="36"/>
              </w:rPr>
              <w:t>Business Sponsor</w:t>
            </w:r>
          </w:p>
        </w:tc>
        <w:tc>
          <w:tcPr>
            <w:tcW w:w="3117" w:type="dxa"/>
          </w:tcPr>
          <w:p w14:paraId="43FE5FA3" w14:textId="694562EE" w:rsidR="00F2348D" w:rsidRDefault="00F2348D">
            <w:pPr>
              <w:spacing w:before="120" w:line="259" w:lineRule="auto"/>
              <w:rPr>
                <w:kern w:val="36"/>
              </w:rPr>
            </w:pPr>
          </w:p>
        </w:tc>
      </w:tr>
      <w:tr w:rsidR="00B43811" w14:paraId="2DE93C1F" w14:textId="77777777" w:rsidTr="00F2348D">
        <w:tc>
          <w:tcPr>
            <w:tcW w:w="3116" w:type="dxa"/>
          </w:tcPr>
          <w:p w14:paraId="11E23709" w14:textId="540D1D4A" w:rsidR="00B43811" w:rsidRDefault="00B43811" w:rsidP="00B43811">
            <w:pPr>
              <w:spacing w:before="120" w:line="259" w:lineRule="auto"/>
              <w:rPr>
                <w:kern w:val="36"/>
              </w:rPr>
            </w:pPr>
            <w:r>
              <w:rPr>
                <w:kern w:val="36"/>
              </w:rPr>
              <w:t>Daniel Speirs</w:t>
            </w:r>
          </w:p>
        </w:tc>
        <w:tc>
          <w:tcPr>
            <w:tcW w:w="3117" w:type="dxa"/>
          </w:tcPr>
          <w:p w14:paraId="2E660580" w14:textId="4FE4C33E" w:rsidR="00B43811" w:rsidRDefault="00B43811" w:rsidP="00B43811">
            <w:pPr>
              <w:spacing w:before="120" w:line="259" w:lineRule="auto"/>
              <w:rPr>
                <w:kern w:val="36"/>
              </w:rPr>
            </w:pPr>
            <w:r>
              <w:rPr>
                <w:kern w:val="36"/>
              </w:rPr>
              <w:t>Business Sponsor</w:t>
            </w:r>
          </w:p>
        </w:tc>
        <w:tc>
          <w:tcPr>
            <w:tcW w:w="3117" w:type="dxa"/>
          </w:tcPr>
          <w:p w14:paraId="1AEDBFF1" w14:textId="4B033165" w:rsidR="00B43811" w:rsidRDefault="00B43811" w:rsidP="00B43811">
            <w:pPr>
              <w:spacing w:before="120" w:line="259" w:lineRule="auto"/>
              <w:rPr>
                <w:kern w:val="36"/>
              </w:rPr>
            </w:pPr>
          </w:p>
        </w:tc>
      </w:tr>
      <w:tr w:rsidR="00B43811" w14:paraId="67E17543" w14:textId="77777777" w:rsidTr="00F2348D">
        <w:tc>
          <w:tcPr>
            <w:tcW w:w="3116" w:type="dxa"/>
          </w:tcPr>
          <w:p w14:paraId="67B4343F" w14:textId="55CFFEF1" w:rsidR="00B43811" w:rsidRDefault="00B43811" w:rsidP="00B43811">
            <w:pPr>
              <w:spacing w:before="120" w:line="259" w:lineRule="auto"/>
              <w:rPr>
                <w:kern w:val="36"/>
              </w:rPr>
            </w:pPr>
            <w:r>
              <w:rPr>
                <w:kern w:val="36"/>
              </w:rPr>
              <w:t>Chris Baxter</w:t>
            </w:r>
          </w:p>
        </w:tc>
        <w:tc>
          <w:tcPr>
            <w:tcW w:w="3117" w:type="dxa"/>
          </w:tcPr>
          <w:p w14:paraId="07453D91" w14:textId="3180B5B5" w:rsidR="00B43811" w:rsidRDefault="00B43811" w:rsidP="00B43811">
            <w:pPr>
              <w:spacing w:before="120" w:line="259" w:lineRule="auto"/>
              <w:rPr>
                <w:kern w:val="36"/>
              </w:rPr>
            </w:pPr>
            <w:r>
              <w:rPr>
                <w:kern w:val="36"/>
              </w:rPr>
              <w:t xml:space="preserve">Business Owner </w:t>
            </w:r>
          </w:p>
        </w:tc>
        <w:tc>
          <w:tcPr>
            <w:tcW w:w="3117" w:type="dxa"/>
          </w:tcPr>
          <w:p w14:paraId="06578DA4" w14:textId="32C1AC7E" w:rsidR="00B43811" w:rsidRDefault="00B43811" w:rsidP="00B43811">
            <w:pPr>
              <w:spacing w:before="120" w:line="259" w:lineRule="auto"/>
              <w:rPr>
                <w:kern w:val="36"/>
              </w:rPr>
            </w:pPr>
          </w:p>
        </w:tc>
      </w:tr>
      <w:tr w:rsidR="008C021B" w14:paraId="110590FA" w14:textId="77777777" w:rsidTr="00F2348D">
        <w:tc>
          <w:tcPr>
            <w:tcW w:w="3116" w:type="dxa"/>
          </w:tcPr>
          <w:p w14:paraId="56439967" w14:textId="520CBFEE" w:rsidR="008C021B" w:rsidRDefault="008C021B" w:rsidP="008C021B">
            <w:pPr>
              <w:spacing w:before="120" w:line="259" w:lineRule="auto"/>
              <w:rPr>
                <w:kern w:val="36"/>
              </w:rPr>
            </w:pPr>
            <w:r>
              <w:rPr>
                <w:kern w:val="36"/>
              </w:rPr>
              <w:t>Chris Allen</w:t>
            </w:r>
          </w:p>
        </w:tc>
        <w:tc>
          <w:tcPr>
            <w:tcW w:w="3117" w:type="dxa"/>
          </w:tcPr>
          <w:p w14:paraId="7A60E3A6" w14:textId="197797F2" w:rsidR="008C021B" w:rsidRDefault="008C021B" w:rsidP="008C021B">
            <w:pPr>
              <w:spacing w:before="120" w:line="259" w:lineRule="auto"/>
              <w:rPr>
                <w:kern w:val="36"/>
              </w:rPr>
            </w:pPr>
            <w:r>
              <w:rPr>
                <w:kern w:val="36"/>
              </w:rPr>
              <w:t>Stakeholder</w:t>
            </w:r>
          </w:p>
        </w:tc>
        <w:tc>
          <w:tcPr>
            <w:tcW w:w="3117" w:type="dxa"/>
          </w:tcPr>
          <w:p w14:paraId="720A5256" w14:textId="77777777" w:rsidR="008C021B" w:rsidRDefault="008C021B" w:rsidP="008C021B">
            <w:pPr>
              <w:spacing w:before="120" w:line="259" w:lineRule="auto"/>
              <w:rPr>
                <w:kern w:val="36"/>
              </w:rPr>
            </w:pPr>
          </w:p>
        </w:tc>
      </w:tr>
      <w:tr w:rsidR="008C021B" w14:paraId="3A091FF6" w14:textId="77777777" w:rsidTr="00F2348D">
        <w:tc>
          <w:tcPr>
            <w:tcW w:w="3116" w:type="dxa"/>
          </w:tcPr>
          <w:p w14:paraId="47997B02" w14:textId="33867E70" w:rsidR="008C021B" w:rsidRDefault="008C021B" w:rsidP="008C021B">
            <w:pPr>
              <w:spacing w:before="120" w:line="259" w:lineRule="auto"/>
              <w:rPr>
                <w:kern w:val="36"/>
              </w:rPr>
            </w:pPr>
            <w:r>
              <w:rPr>
                <w:kern w:val="36"/>
              </w:rPr>
              <w:t>Sumit Dhall</w:t>
            </w:r>
          </w:p>
        </w:tc>
        <w:tc>
          <w:tcPr>
            <w:tcW w:w="3117" w:type="dxa"/>
          </w:tcPr>
          <w:p w14:paraId="6610DFAE" w14:textId="49AD58CB" w:rsidR="008C021B" w:rsidRDefault="008C021B" w:rsidP="008C021B">
            <w:pPr>
              <w:spacing w:before="120" w:line="259" w:lineRule="auto"/>
              <w:rPr>
                <w:kern w:val="36"/>
              </w:rPr>
            </w:pPr>
            <w:r>
              <w:rPr>
                <w:kern w:val="36"/>
              </w:rPr>
              <w:t>BSE</w:t>
            </w:r>
          </w:p>
        </w:tc>
        <w:tc>
          <w:tcPr>
            <w:tcW w:w="3117" w:type="dxa"/>
          </w:tcPr>
          <w:p w14:paraId="3061FBE4" w14:textId="77777777" w:rsidR="008C021B" w:rsidRDefault="008C021B" w:rsidP="008C021B">
            <w:pPr>
              <w:spacing w:before="120" w:line="259" w:lineRule="auto"/>
              <w:rPr>
                <w:kern w:val="36"/>
              </w:rPr>
            </w:pPr>
          </w:p>
        </w:tc>
      </w:tr>
      <w:tr w:rsidR="00F2348D" w14:paraId="0984E5E2" w14:textId="77777777" w:rsidTr="00F2348D">
        <w:tc>
          <w:tcPr>
            <w:tcW w:w="3116" w:type="dxa"/>
          </w:tcPr>
          <w:p w14:paraId="01282771" w14:textId="3A8EF1B4" w:rsidR="00F2348D" w:rsidRDefault="00F7177E">
            <w:pPr>
              <w:spacing w:before="120" w:line="259" w:lineRule="auto"/>
              <w:rPr>
                <w:kern w:val="36"/>
              </w:rPr>
            </w:pPr>
            <w:r>
              <w:rPr>
                <w:kern w:val="36"/>
              </w:rPr>
              <w:t>Bhagyasri Velpula</w:t>
            </w:r>
          </w:p>
        </w:tc>
        <w:tc>
          <w:tcPr>
            <w:tcW w:w="3117" w:type="dxa"/>
          </w:tcPr>
          <w:p w14:paraId="7C7DD35E" w14:textId="1EC716F5" w:rsidR="00F2348D" w:rsidRDefault="00B43811">
            <w:pPr>
              <w:spacing w:before="120" w:line="259" w:lineRule="auto"/>
              <w:rPr>
                <w:kern w:val="36"/>
              </w:rPr>
            </w:pPr>
            <w:r>
              <w:rPr>
                <w:kern w:val="36"/>
              </w:rPr>
              <w:t>Development Lead</w:t>
            </w:r>
          </w:p>
        </w:tc>
        <w:tc>
          <w:tcPr>
            <w:tcW w:w="3117" w:type="dxa"/>
          </w:tcPr>
          <w:p w14:paraId="0222BBA2" w14:textId="77777777" w:rsidR="00F2348D" w:rsidRDefault="00F2348D">
            <w:pPr>
              <w:spacing w:before="120" w:line="259" w:lineRule="auto"/>
              <w:rPr>
                <w:kern w:val="36"/>
              </w:rPr>
            </w:pPr>
          </w:p>
        </w:tc>
      </w:tr>
    </w:tbl>
    <w:p w14:paraId="41666C49" w14:textId="77777777" w:rsidR="00B43811" w:rsidRDefault="00B43811">
      <w:pPr>
        <w:spacing w:before="120" w:line="259" w:lineRule="auto"/>
        <w:rPr>
          <w:kern w:val="36"/>
        </w:rPr>
        <w:sectPr w:rsidR="00B43811" w:rsidSect="00236364">
          <w:headerReference w:type="default" r:id="rId15"/>
          <w:footerReference w:type="default" r:id="rId16"/>
          <w:headerReference w:type="first" r:id="rId17"/>
          <w:pgSz w:w="12240" w:h="15840" w:code="1"/>
          <w:pgMar w:top="1440" w:right="1440" w:bottom="1440" w:left="1440" w:header="576" w:footer="576" w:gutter="0"/>
          <w:cols w:space="708"/>
          <w:titlePg/>
          <w:docGrid w:linePitch="360"/>
        </w:sectPr>
      </w:pPr>
    </w:p>
    <w:p w14:paraId="37D3B056" w14:textId="7004BC83" w:rsidR="00BC1A31" w:rsidRDefault="00B43811" w:rsidP="00EA068A">
      <w:pPr>
        <w:pStyle w:val="Level1"/>
        <w:numPr>
          <w:ilvl w:val="0"/>
          <w:numId w:val="0"/>
        </w:numPr>
        <w:rPr>
          <w:kern w:val="36"/>
        </w:rPr>
      </w:pPr>
      <w:bookmarkStart w:id="25" w:name="_Toc36544775"/>
      <w:r>
        <w:rPr>
          <w:kern w:val="36"/>
        </w:rPr>
        <w:lastRenderedPageBreak/>
        <w:t xml:space="preserve">appendix </w:t>
      </w:r>
      <w:r w:rsidR="008262B0">
        <w:rPr>
          <w:kern w:val="36"/>
        </w:rPr>
        <w:t>1</w:t>
      </w:r>
      <w:r>
        <w:rPr>
          <w:kern w:val="36"/>
        </w:rPr>
        <w:t xml:space="preserve"> – user table mock</w:t>
      </w:r>
      <w:r w:rsidR="00492396">
        <w:rPr>
          <w:kern w:val="36"/>
        </w:rPr>
        <w:t>-</w:t>
      </w:r>
      <w:r>
        <w:rPr>
          <w:kern w:val="36"/>
        </w:rPr>
        <w:t>up</w:t>
      </w:r>
      <w:bookmarkEnd w:id="25"/>
    </w:p>
    <w:p w14:paraId="1EFEDDB1" w14:textId="00C0F417" w:rsidR="00EA068A" w:rsidRPr="00EA068A" w:rsidRDefault="00BC1A31" w:rsidP="00BC1A31">
      <w:r>
        <w:t>The following mock</w:t>
      </w:r>
      <w:r w:rsidR="00492396">
        <w:t>-</w:t>
      </w:r>
      <w:r>
        <w:t xml:space="preserve">up is for illustrative purposes only and does not reflect actual restrictions.  </w:t>
      </w:r>
    </w:p>
    <w:p w14:paraId="413C4241" w14:textId="77723D20" w:rsidR="007C77B7" w:rsidRDefault="00056FDB" w:rsidP="00B43811">
      <w:r w:rsidRPr="00056FDB">
        <w:rPr>
          <w:noProof/>
        </w:rPr>
        <w:drawing>
          <wp:inline distT="0" distB="0" distL="0" distR="0" wp14:anchorId="62FC9873" wp14:editId="3141FF9B">
            <wp:extent cx="6004560" cy="14427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04560" cy="1442720"/>
                    </a:xfrm>
                    <a:prstGeom prst="rect">
                      <a:avLst/>
                    </a:prstGeom>
                    <a:noFill/>
                    <a:ln>
                      <a:noFill/>
                    </a:ln>
                  </pic:spPr>
                </pic:pic>
              </a:graphicData>
            </a:graphic>
          </wp:inline>
        </w:drawing>
      </w:r>
    </w:p>
    <w:p w14:paraId="53D3C90B" w14:textId="77777777" w:rsidR="008262B0" w:rsidRDefault="008262B0">
      <w:pPr>
        <w:spacing w:before="120" w:line="259" w:lineRule="auto"/>
        <w:rPr>
          <w:rFonts w:asciiTheme="majorHAnsi" w:eastAsia="SimSun" w:hAnsiTheme="majorHAnsi" w:cs="Arial"/>
          <w:b/>
          <w:bCs/>
          <w:caps/>
          <w:color w:val="00365B" w:themeColor="accent1"/>
          <w:kern w:val="36"/>
          <w:sz w:val="28"/>
        </w:rPr>
      </w:pPr>
      <w:r>
        <w:rPr>
          <w:kern w:val="36"/>
        </w:rPr>
        <w:br w:type="page"/>
      </w:r>
    </w:p>
    <w:p w14:paraId="408D37E4" w14:textId="7F9009C5" w:rsidR="007C77B7" w:rsidRDefault="007C77B7" w:rsidP="00F95E62">
      <w:pPr>
        <w:pStyle w:val="Level1"/>
        <w:numPr>
          <w:ilvl w:val="0"/>
          <w:numId w:val="0"/>
        </w:numPr>
        <w:rPr>
          <w:kern w:val="36"/>
        </w:rPr>
      </w:pPr>
      <w:bookmarkStart w:id="26" w:name="_Toc36544776"/>
      <w:r w:rsidRPr="00F95E62">
        <w:rPr>
          <w:kern w:val="36"/>
        </w:rPr>
        <w:lastRenderedPageBreak/>
        <w:t xml:space="preserve">APPENDIX </w:t>
      </w:r>
      <w:r w:rsidR="008262B0">
        <w:rPr>
          <w:kern w:val="36"/>
        </w:rPr>
        <w:t>2</w:t>
      </w:r>
      <w:r w:rsidRPr="00F95E62">
        <w:rPr>
          <w:kern w:val="36"/>
        </w:rPr>
        <w:t xml:space="preserve"> </w:t>
      </w:r>
      <w:r w:rsidR="00F95E62" w:rsidRPr="00F95E62">
        <w:rPr>
          <w:kern w:val="36"/>
        </w:rPr>
        <w:t>–</w:t>
      </w:r>
      <w:r w:rsidRPr="00F95E62">
        <w:rPr>
          <w:kern w:val="36"/>
        </w:rPr>
        <w:t xml:space="preserve"> </w:t>
      </w:r>
      <w:r w:rsidR="00F95E62" w:rsidRPr="00F95E62">
        <w:rPr>
          <w:kern w:val="36"/>
        </w:rPr>
        <w:t>USER TABLE SPECIFICATIONS</w:t>
      </w:r>
      <w:bookmarkEnd w:id="26"/>
    </w:p>
    <w:p w14:paraId="0BC36A99" w14:textId="4682BF14" w:rsidR="00F95E62" w:rsidRDefault="00F7177E" w:rsidP="00F95E62">
      <w:r w:rsidRPr="00F7177E">
        <w:rPr>
          <w:noProof/>
        </w:rPr>
        <w:drawing>
          <wp:inline distT="0" distB="0" distL="0" distR="0" wp14:anchorId="0F07C620" wp14:editId="69362121">
            <wp:extent cx="5654040" cy="78638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54040" cy="7863840"/>
                    </a:xfrm>
                    <a:prstGeom prst="rect">
                      <a:avLst/>
                    </a:prstGeom>
                    <a:noFill/>
                    <a:ln>
                      <a:noFill/>
                    </a:ln>
                  </pic:spPr>
                </pic:pic>
              </a:graphicData>
            </a:graphic>
          </wp:inline>
        </w:drawing>
      </w:r>
    </w:p>
    <w:p w14:paraId="0A061A05" w14:textId="79FF07E3" w:rsidR="00C47352" w:rsidRDefault="00C47352" w:rsidP="00C47352">
      <w:pPr>
        <w:pStyle w:val="Level1"/>
        <w:numPr>
          <w:ilvl w:val="0"/>
          <w:numId w:val="0"/>
        </w:numPr>
        <w:rPr>
          <w:kern w:val="36"/>
        </w:rPr>
      </w:pPr>
      <w:bookmarkStart w:id="27" w:name="_Toc36544777"/>
      <w:r w:rsidRPr="00F95E62">
        <w:rPr>
          <w:kern w:val="36"/>
        </w:rPr>
        <w:lastRenderedPageBreak/>
        <w:t xml:space="preserve">APPENDIX </w:t>
      </w:r>
      <w:r>
        <w:rPr>
          <w:kern w:val="36"/>
        </w:rPr>
        <w:t>3</w:t>
      </w:r>
      <w:r w:rsidRPr="00F95E62">
        <w:rPr>
          <w:kern w:val="36"/>
        </w:rPr>
        <w:t xml:space="preserve"> – </w:t>
      </w:r>
      <w:r>
        <w:rPr>
          <w:kern w:val="36"/>
        </w:rPr>
        <w:t>RESTRICTION TYPES AND RULES</w:t>
      </w:r>
      <w:bookmarkEnd w:id="27"/>
    </w:p>
    <w:p w14:paraId="47DE9357" w14:textId="16360633" w:rsidR="00C47352" w:rsidRDefault="00C47352" w:rsidP="00C47352">
      <w:r>
        <w:t xml:space="preserve">The following table provides an </w:t>
      </w:r>
      <w:r w:rsidRPr="00631A4E">
        <w:rPr>
          <w:u w:val="single"/>
        </w:rPr>
        <w:t>example</w:t>
      </w:r>
      <w:r>
        <w:t xml:space="preserve"> of how Compliance can configure the rules, or outcomes, associated with each distinct restriction type.  </w:t>
      </w:r>
      <w:r w:rsidR="00F57F2D">
        <w:t xml:space="preserve">The table as depicted may not reflect current procedures. </w:t>
      </w:r>
    </w:p>
    <w:p w14:paraId="288B6774" w14:textId="0909016F" w:rsidR="00C47352" w:rsidRDefault="00C47352" w:rsidP="00C47352">
      <w:r>
        <w:t xml:space="preserve">Maintaining a list of rules associated with restriction types provides Compliance with the flexibility to amend the rules if policies or procedures change. </w:t>
      </w:r>
    </w:p>
    <w:tbl>
      <w:tblPr>
        <w:tblStyle w:val="TableGrid"/>
        <w:tblW w:w="0" w:type="auto"/>
        <w:tblLook w:val="04A0" w:firstRow="1" w:lastRow="0" w:firstColumn="1" w:lastColumn="0" w:noHBand="0" w:noVBand="1"/>
      </w:tblPr>
      <w:tblGrid>
        <w:gridCol w:w="3505"/>
        <w:gridCol w:w="1170"/>
        <w:gridCol w:w="1710"/>
        <w:gridCol w:w="1350"/>
        <w:gridCol w:w="1615"/>
      </w:tblGrid>
      <w:tr w:rsidR="00C47352" w14:paraId="54C9F611" w14:textId="77777777" w:rsidTr="00056FDB">
        <w:trPr>
          <w:trHeight w:val="683"/>
        </w:trPr>
        <w:tc>
          <w:tcPr>
            <w:tcW w:w="3505" w:type="dxa"/>
            <w:shd w:val="clear" w:color="auto" w:fill="457B96" w:themeFill="background2"/>
          </w:tcPr>
          <w:p w14:paraId="4212277B" w14:textId="77777777" w:rsidR="00631A4E" w:rsidRPr="00056FDB" w:rsidRDefault="00C47352" w:rsidP="00C47352">
            <w:pPr>
              <w:rPr>
                <w:b/>
                <w:bCs/>
                <w:color w:val="FFFFFF" w:themeColor="background1"/>
              </w:rPr>
            </w:pPr>
            <w:r w:rsidRPr="00056FDB">
              <w:rPr>
                <w:b/>
                <w:bCs/>
                <w:color w:val="FFFFFF" w:themeColor="background1"/>
              </w:rPr>
              <w:t xml:space="preserve">RESTRICTION </w:t>
            </w:r>
          </w:p>
          <w:p w14:paraId="5CA3FF23" w14:textId="53FA3D65" w:rsidR="00C47352" w:rsidRPr="00056FDB" w:rsidRDefault="00C47352" w:rsidP="00C47352">
            <w:pPr>
              <w:rPr>
                <w:b/>
                <w:bCs/>
                <w:color w:val="FFFFFF" w:themeColor="background1"/>
              </w:rPr>
            </w:pPr>
            <w:r w:rsidRPr="00056FDB">
              <w:rPr>
                <w:b/>
                <w:bCs/>
                <w:color w:val="FFFFFF" w:themeColor="background1"/>
              </w:rPr>
              <w:t>TYPE</w:t>
            </w:r>
          </w:p>
        </w:tc>
        <w:tc>
          <w:tcPr>
            <w:tcW w:w="1170" w:type="dxa"/>
            <w:shd w:val="clear" w:color="auto" w:fill="457B96" w:themeFill="background2"/>
          </w:tcPr>
          <w:p w14:paraId="09A5DD65" w14:textId="7EAFD768" w:rsidR="00C47352" w:rsidRPr="00056FDB" w:rsidRDefault="00631A4E" w:rsidP="00C47352">
            <w:pPr>
              <w:rPr>
                <w:b/>
                <w:bCs/>
                <w:color w:val="FFFFFF" w:themeColor="background1"/>
              </w:rPr>
            </w:pPr>
            <w:r w:rsidRPr="00056FDB">
              <w:rPr>
                <w:b/>
                <w:bCs/>
                <w:color w:val="FFFFFF" w:themeColor="background1"/>
              </w:rPr>
              <w:t>INDEX</w:t>
            </w:r>
          </w:p>
          <w:p w14:paraId="1A7FCBE4" w14:textId="5F07D68A" w:rsidR="00C47352" w:rsidRPr="00056FDB" w:rsidRDefault="00631A4E" w:rsidP="00C47352">
            <w:pPr>
              <w:rPr>
                <w:b/>
                <w:bCs/>
                <w:color w:val="FFFFFF" w:themeColor="background1"/>
              </w:rPr>
            </w:pPr>
            <w:r w:rsidRPr="00056FDB">
              <w:rPr>
                <w:b/>
                <w:bCs/>
                <w:color w:val="FFFFFF" w:themeColor="background1"/>
              </w:rPr>
              <w:t>EXEMPT</w:t>
            </w:r>
          </w:p>
        </w:tc>
        <w:tc>
          <w:tcPr>
            <w:tcW w:w="1710" w:type="dxa"/>
            <w:shd w:val="clear" w:color="auto" w:fill="457B96" w:themeFill="background2"/>
          </w:tcPr>
          <w:p w14:paraId="006E8543" w14:textId="45652017" w:rsidR="00C47352" w:rsidRPr="00056FDB" w:rsidRDefault="00631A4E" w:rsidP="00C47352">
            <w:pPr>
              <w:rPr>
                <w:b/>
                <w:bCs/>
                <w:color w:val="FFFFFF" w:themeColor="background1"/>
              </w:rPr>
            </w:pPr>
            <w:r w:rsidRPr="00056FDB">
              <w:rPr>
                <w:b/>
                <w:bCs/>
                <w:color w:val="FFFFFF" w:themeColor="background1"/>
              </w:rPr>
              <w:t>POOL</w:t>
            </w:r>
          </w:p>
          <w:p w14:paraId="33BDAC11" w14:textId="3B2B1FC4" w:rsidR="00C47352" w:rsidRPr="00056FDB" w:rsidRDefault="00C47352" w:rsidP="00C47352">
            <w:pPr>
              <w:rPr>
                <w:b/>
                <w:bCs/>
                <w:color w:val="FFFFFF" w:themeColor="background1"/>
              </w:rPr>
            </w:pPr>
            <w:r w:rsidRPr="00056FDB">
              <w:rPr>
                <w:b/>
                <w:bCs/>
                <w:color w:val="FFFFFF" w:themeColor="background1"/>
              </w:rPr>
              <w:t>TRADING</w:t>
            </w:r>
          </w:p>
        </w:tc>
        <w:tc>
          <w:tcPr>
            <w:tcW w:w="1350" w:type="dxa"/>
            <w:shd w:val="clear" w:color="auto" w:fill="457B96" w:themeFill="background2"/>
          </w:tcPr>
          <w:p w14:paraId="66520A6C" w14:textId="77777777" w:rsidR="00631A4E" w:rsidRPr="00056FDB" w:rsidRDefault="00631A4E" w:rsidP="00C47352">
            <w:pPr>
              <w:rPr>
                <w:b/>
                <w:bCs/>
                <w:color w:val="FFFFFF" w:themeColor="background1"/>
              </w:rPr>
            </w:pPr>
            <w:r w:rsidRPr="00056FDB">
              <w:rPr>
                <w:b/>
                <w:bCs/>
                <w:color w:val="FFFFFF" w:themeColor="background1"/>
              </w:rPr>
              <w:t>BCI</w:t>
            </w:r>
          </w:p>
          <w:p w14:paraId="0E7ED189" w14:textId="7466C119" w:rsidR="00C47352" w:rsidRPr="00056FDB" w:rsidRDefault="00C47352" w:rsidP="00C47352">
            <w:pPr>
              <w:rPr>
                <w:b/>
                <w:bCs/>
                <w:color w:val="FFFFFF" w:themeColor="background1"/>
              </w:rPr>
            </w:pPr>
            <w:r w:rsidRPr="00056FDB">
              <w:rPr>
                <w:b/>
                <w:bCs/>
                <w:color w:val="FFFFFF" w:themeColor="background1"/>
              </w:rPr>
              <w:t>TRADING</w:t>
            </w:r>
          </w:p>
        </w:tc>
        <w:tc>
          <w:tcPr>
            <w:tcW w:w="1615" w:type="dxa"/>
            <w:shd w:val="clear" w:color="auto" w:fill="457B96" w:themeFill="background2"/>
          </w:tcPr>
          <w:p w14:paraId="32392194" w14:textId="1DF5CC8D" w:rsidR="00C47352" w:rsidRPr="00056FDB" w:rsidRDefault="00631A4E" w:rsidP="00C47352">
            <w:pPr>
              <w:rPr>
                <w:b/>
                <w:bCs/>
                <w:color w:val="FFFFFF" w:themeColor="background1"/>
              </w:rPr>
            </w:pPr>
            <w:r w:rsidRPr="00056FDB">
              <w:rPr>
                <w:b/>
                <w:bCs/>
                <w:color w:val="FFFFFF" w:themeColor="background1"/>
              </w:rPr>
              <w:t>PERSONAL TRADING</w:t>
            </w:r>
          </w:p>
        </w:tc>
      </w:tr>
      <w:tr w:rsidR="00631A4E" w14:paraId="16A5A134" w14:textId="77777777" w:rsidTr="00631A4E">
        <w:tc>
          <w:tcPr>
            <w:tcW w:w="3505" w:type="dxa"/>
          </w:tcPr>
          <w:p w14:paraId="62F1D911" w14:textId="4A4402D1" w:rsidR="00631A4E" w:rsidRDefault="00631A4E" w:rsidP="00631A4E">
            <w:r>
              <w:t>MNPI Wall</w:t>
            </w:r>
          </w:p>
        </w:tc>
        <w:tc>
          <w:tcPr>
            <w:tcW w:w="1170" w:type="dxa"/>
          </w:tcPr>
          <w:p w14:paraId="73215AC8" w14:textId="2FA26D57" w:rsidR="00631A4E" w:rsidRDefault="00631A4E" w:rsidP="00631A4E">
            <w:r>
              <w:t>N/A</w:t>
            </w:r>
          </w:p>
        </w:tc>
        <w:tc>
          <w:tcPr>
            <w:tcW w:w="1710" w:type="dxa"/>
          </w:tcPr>
          <w:p w14:paraId="61A4A34A" w14:textId="16C53D6F" w:rsidR="00631A4E" w:rsidRDefault="00631A4E" w:rsidP="00631A4E">
            <w:r>
              <w:t xml:space="preserve">Hard Stop if behind the wall </w:t>
            </w:r>
          </w:p>
        </w:tc>
        <w:tc>
          <w:tcPr>
            <w:tcW w:w="1350" w:type="dxa"/>
          </w:tcPr>
          <w:p w14:paraId="041938CF" w14:textId="2BA0D516" w:rsidR="00631A4E" w:rsidRDefault="00631A4E" w:rsidP="00631A4E">
            <w:r>
              <w:t>No impact</w:t>
            </w:r>
          </w:p>
        </w:tc>
        <w:tc>
          <w:tcPr>
            <w:tcW w:w="1615" w:type="dxa"/>
          </w:tcPr>
          <w:p w14:paraId="56A51864" w14:textId="74174AF0" w:rsidR="00631A4E" w:rsidRDefault="00631A4E" w:rsidP="00631A4E">
            <w:r>
              <w:t xml:space="preserve">Prohibited if behind the wall </w:t>
            </w:r>
          </w:p>
        </w:tc>
      </w:tr>
      <w:tr w:rsidR="00631A4E" w14:paraId="27BAD1E2" w14:textId="77777777" w:rsidTr="00631A4E">
        <w:tc>
          <w:tcPr>
            <w:tcW w:w="3505" w:type="dxa"/>
          </w:tcPr>
          <w:p w14:paraId="6B25F871" w14:textId="37534EF5" w:rsidR="00631A4E" w:rsidRDefault="00631A4E" w:rsidP="00631A4E">
            <w:r>
              <w:t>MNPI Corporate</w:t>
            </w:r>
          </w:p>
        </w:tc>
        <w:tc>
          <w:tcPr>
            <w:tcW w:w="1170" w:type="dxa"/>
          </w:tcPr>
          <w:p w14:paraId="2AB8FBDE" w14:textId="6B43C74C" w:rsidR="00631A4E" w:rsidRDefault="00631A4E" w:rsidP="00631A4E">
            <w:r>
              <w:t>Yes</w:t>
            </w:r>
          </w:p>
        </w:tc>
        <w:tc>
          <w:tcPr>
            <w:tcW w:w="1710" w:type="dxa"/>
          </w:tcPr>
          <w:p w14:paraId="15A32E05" w14:textId="1A7FD7D8" w:rsidR="00631A4E" w:rsidRDefault="00631A4E" w:rsidP="00631A4E">
            <w:r>
              <w:t>Hard Stop</w:t>
            </w:r>
          </w:p>
        </w:tc>
        <w:tc>
          <w:tcPr>
            <w:tcW w:w="1350" w:type="dxa"/>
          </w:tcPr>
          <w:p w14:paraId="30293C66" w14:textId="1E64ECF0" w:rsidR="00631A4E" w:rsidRDefault="00631A4E" w:rsidP="00631A4E">
            <w:r>
              <w:t>Hard Stop</w:t>
            </w:r>
          </w:p>
        </w:tc>
        <w:tc>
          <w:tcPr>
            <w:tcW w:w="1615" w:type="dxa"/>
          </w:tcPr>
          <w:p w14:paraId="38FEF2F1" w14:textId="17C119AF" w:rsidR="00631A4E" w:rsidRDefault="00631A4E" w:rsidP="00631A4E">
            <w:r>
              <w:t>Prohibited</w:t>
            </w:r>
          </w:p>
        </w:tc>
      </w:tr>
      <w:tr w:rsidR="00631A4E" w14:paraId="15A754EF" w14:textId="77777777" w:rsidTr="00631A4E">
        <w:tc>
          <w:tcPr>
            <w:tcW w:w="3505" w:type="dxa"/>
          </w:tcPr>
          <w:p w14:paraId="451285C5" w14:textId="1ECA9C4D" w:rsidR="00631A4E" w:rsidRDefault="00631A4E" w:rsidP="00631A4E">
            <w:r>
              <w:t>Standstill Agreement</w:t>
            </w:r>
          </w:p>
        </w:tc>
        <w:tc>
          <w:tcPr>
            <w:tcW w:w="1170" w:type="dxa"/>
          </w:tcPr>
          <w:p w14:paraId="72A2B905" w14:textId="43341CF7" w:rsidR="00631A4E" w:rsidRDefault="00631A4E" w:rsidP="00631A4E">
            <w:r>
              <w:t>No</w:t>
            </w:r>
          </w:p>
        </w:tc>
        <w:tc>
          <w:tcPr>
            <w:tcW w:w="1710" w:type="dxa"/>
          </w:tcPr>
          <w:p w14:paraId="67A0E894" w14:textId="4830D78E" w:rsidR="00631A4E" w:rsidRDefault="00631A4E" w:rsidP="00631A4E">
            <w:r>
              <w:t>Hard Stop</w:t>
            </w:r>
          </w:p>
        </w:tc>
        <w:tc>
          <w:tcPr>
            <w:tcW w:w="1350" w:type="dxa"/>
          </w:tcPr>
          <w:p w14:paraId="23076809" w14:textId="443356E3" w:rsidR="00631A4E" w:rsidRDefault="00631A4E" w:rsidP="00631A4E">
            <w:r>
              <w:t>Hard Stop</w:t>
            </w:r>
          </w:p>
        </w:tc>
        <w:tc>
          <w:tcPr>
            <w:tcW w:w="1615" w:type="dxa"/>
          </w:tcPr>
          <w:p w14:paraId="6E2ED4D1" w14:textId="1DACA724" w:rsidR="00631A4E" w:rsidRDefault="00631A4E" w:rsidP="00631A4E">
            <w:r>
              <w:t>No restriction</w:t>
            </w:r>
          </w:p>
        </w:tc>
      </w:tr>
      <w:tr w:rsidR="00631A4E" w14:paraId="616481E7" w14:textId="77777777" w:rsidTr="00631A4E">
        <w:tc>
          <w:tcPr>
            <w:tcW w:w="3505" w:type="dxa"/>
          </w:tcPr>
          <w:p w14:paraId="4F7203CE" w14:textId="7C94D18B" w:rsidR="00631A4E" w:rsidRDefault="00631A4E" w:rsidP="00631A4E">
            <w:r>
              <w:t>Insider Blackout</w:t>
            </w:r>
          </w:p>
        </w:tc>
        <w:tc>
          <w:tcPr>
            <w:tcW w:w="1170" w:type="dxa"/>
          </w:tcPr>
          <w:p w14:paraId="6408CB67" w14:textId="3037C0A3" w:rsidR="00631A4E" w:rsidRDefault="00631A4E" w:rsidP="00631A4E">
            <w:r>
              <w:t>No</w:t>
            </w:r>
          </w:p>
        </w:tc>
        <w:tc>
          <w:tcPr>
            <w:tcW w:w="1710" w:type="dxa"/>
          </w:tcPr>
          <w:p w14:paraId="407018E4" w14:textId="0551CE0E" w:rsidR="00631A4E" w:rsidRDefault="00631A4E" w:rsidP="00631A4E">
            <w:r>
              <w:t>Hard Stop if insider</w:t>
            </w:r>
          </w:p>
        </w:tc>
        <w:tc>
          <w:tcPr>
            <w:tcW w:w="1350" w:type="dxa"/>
          </w:tcPr>
          <w:p w14:paraId="2777C0F1" w14:textId="02416473" w:rsidR="00631A4E" w:rsidRDefault="00631A4E" w:rsidP="00631A4E">
            <w:r>
              <w:t>Soft Stop</w:t>
            </w:r>
          </w:p>
        </w:tc>
        <w:tc>
          <w:tcPr>
            <w:tcW w:w="1615" w:type="dxa"/>
          </w:tcPr>
          <w:p w14:paraId="3831966C" w14:textId="6364C673" w:rsidR="00631A4E" w:rsidRDefault="00631A4E" w:rsidP="00631A4E">
            <w:r>
              <w:t>Prohibited if insider</w:t>
            </w:r>
          </w:p>
        </w:tc>
      </w:tr>
      <w:tr w:rsidR="00631A4E" w14:paraId="6EF14855" w14:textId="77777777" w:rsidTr="00631A4E">
        <w:tc>
          <w:tcPr>
            <w:tcW w:w="3505" w:type="dxa"/>
          </w:tcPr>
          <w:p w14:paraId="67D85E7F" w14:textId="7F61F0C8" w:rsidR="00631A4E" w:rsidRDefault="00631A4E" w:rsidP="00631A4E">
            <w:r>
              <w:t>Sanctioned Issuer</w:t>
            </w:r>
          </w:p>
        </w:tc>
        <w:tc>
          <w:tcPr>
            <w:tcW w:w="1170" w:type="dxa"/>
          </w:tcPr>
          <w:p w14:paraId="72AE1755" w14:textId="44281B94" w:rsidR="00631A4E" w:rsidRDefault="00631A4E" w:rsidP="00631A4E">
            <w:r>
              <w:t>No</w:t>
            </w:r>
          </w:p>
        </w:tc>
        <w:tc>
          <w:tcPr>
            <w:tcW w:w="1710" w:type="dxa"/>
          </w:tcPr>
          <w:p w14:paraId="1BC218FC" w14:textId="14E2E008" w:rsidR="00631A4E" w:rsidRDefault="00631A4E" w:rsidP="00631A4E">
            <w:r>
              <w:t>Hard Stop</w:t>
            </w:r>
          </w:p>
        </w:tc>
        <w:tc>
          <w:tcPr>
            <w:tcW w:w="1350" w:type="dxa"/>
          </w:tcPr>
          <w:p w14:paraId="00452DD4" w14:textId="407BDEA1" w:rsidR="00631A4E" w:rsidRDefault="00631A4E" w:rsidP="00631A4E">
            <w:r>
              <w:t>Hard Stop</w:t>
            </w:r>
          </w:p>
        </w:tc>
        <w:tc>
          <w:tcPr>
            <w:tcW w:w="1615" w:type="dxa"/>
          </w:tcPr>
          <w:p w14:paraId="78FBCCEB" w14:textId="3127C41B" w:rsidR="00631A4E" w:rsidRDefault="00631A4E" w:rsidP="00631A4E">
            <w:r>
              <w:t>No restriction</w:t>
            </w:r>
          </w:p>
        </w:tc>
      </w:tr>
      <w:tr w:rsidR="00631A4E" w14:paraId="3DA9704E" w14:textId="77777777" w:rsidTr="00631A4E">
        <w:tc>
          <w:tcPr>
            <w:tcW w:w="3505" w:type="dxa"/>
          </w:tcPr>
          <w:p w14:paraId="4F7DE02A" w14:textId="4B10FE48" w:rsidR="00631A4E" w:rsidRDefault="00631A4E" w:rsidP="00631A4E">
            <w:r>
              <w:t>Issuer Concentration</w:t>
            </w:r>
          </w:p>
        </w:tc>
        <w:tc>
          <w:tcPr>
            <w:tcW w:w="1170" w:type="dxa"/>
          </w:tcPr>
          <w:p w14:paraId="2B0D7C68" w14:textId="175B91DF" w:rsidR="00631A4E" w:rsidRDefault="00631A4E" w:rsidP="00631A4E">
            <w:r>
              <w:t>No</w:t>
            </w:r>
          </w:p>
        </w:tc>
        <w:tc>
          <w:tcPr>
            <w:tcW w:w="1710" w:type="dxa"/>
          </w:tcPr>
          <w:p w14:paraId="3F6A70C2" w14:textId="593975CF" w:rsidR="00631A4E" w:rsidRDefault="00631A4E" w:rsidP="00631A4E">
            <w:r>
              <w:t>Soft Stop</w:t>
            </w:r>
          </w:p>
        </w:tc>
        <w:tc>
          <w:tcPr>
            <w:tcW w:w="1350" w:type="dxa"/>
          </w:tcPr>
          <w:p w14:paraId="7174872F" w14:textId="20582DCD" w:rsidR="00631A4E" w:rsidRDefault="00631A4E" w:rsidP="00631A4E">
            <w:r>
              <w:t>Soft Stop</w:t>
            </w:r>
          </w:p>
        </w:tc>
        <w:tc>
          <w:tcPr>
            <w:tcW w:w="1615" w:type="dxa"/>
          </w:tcPr>
          <w:p w14:paraId="1E730592" w14:textId="139C3C7E" w:rsidR="00631A4E" w:rsidRDefault="00631A4E" w:rsidP="00631A4E">
            <w:r>
              <w:t>No restriction</w:t>
            </w:r>
          </w:p>
        </w:tc>
      </w:tr>
      <w:tr w:rsidR="00631A4E" w14:paraId="63E56BE8" w14:textId="77777777" w:rsidTr="00631A4E">
        <w:tc>
          <w:tcPr>
            <w:tcW w:w="3505" w:type="dxa"/>
          </w:tcPr>
          <w:p w14:paraId="40D1E88E" w14:textId="5FB00B86" w:rsidR="00631A4E" w:rsidRDefault="00631A4E" w:rsidP="00631A4E">
            <w:r>
              <w:t>ESG</w:t>
            </w:r>
          </w:p>
        </w:tc>
        <w:tc>
          <w:tcPr>
            <w:tcW w:w="1170" w:type="dxa"/>
          </w:tcPr>
          <w:p w14:paraId="4FD35664" w14:textId="52F7E137" w:rsidR="00631A4E" w:rsidRDefault="00631A4E" w:rsidP="00631A4E">
            <w:r>
              <w:t>Yes</w:t>
            </w:r>
          </w:p>
        </w:tc>
        <w:tc>
          <w:tcPr>
            <w:tcW w:w="1710" w:type="dxa"/>
          </w:tcPr>
          <w:p w14:paraId="79A62D1D" w14:textId="7C80614C" w:rsidR="00631A4E" w:rsidRDefault="00631A4E" w:rsidP="00631A4E">
            <w:r>
              <w:t>Hard Stop</w:t>
            </w:r>
          </w:p>
        </w:tc>
        <w:tc>
          <w:tcPr>
            <w:tcW w:w="1350" w:type="dxa"/>
          </w:tcPr>
          <w:p w14:paraId="771DBC39" w14:textId="23108726" w:rsidR="00631A4E" w:rsidRDefault="00631A4E" w:rsidP="00631A4E">
            <w:r>
              <w:t>Hard Stop</w:t>
            </w:r>
          </w:p>
        </w:tc>
        <w:tc>
          <w:tcPr>
            <w:tcW w:w="1615" w:type="dxa"/>
          </w:tcPr>
          <w:p w14:paraId="4ACADF4D" w14:textId="1944A14D" w:rsidR="00631A4E" w:rsidRDefault="00631A4E" w:rsidP="00631A4E">
            <w:r>
              <w:t>No restriction</w:t>
            </w:r>
          </w:p>
        </w:tc>
      </w:tr>
    </w:tbl>
    <w:p w14:paraId="0AF8E229" w14:textId="27D29C06" w:rsidR="00C47352" w:rsidRDefault="00C47352" w:rsidP="00631A4E">
      <w:pPr>
        <w:spacing w:after="60"/>
      </w:pPr>
    </w:p>
    <w:p w14:paraId="2EBCEC45" w14:textId="2858D0B0" w:rsidR="00631A4E" w:rsidRDefault="00631A4E" w:rsidP="00631A4E">
      <w:pPr>
        <w:spacing w:after="60"/>
        <w:rPr>
          <w:sz w:val="18"/>
          <w:szCs w:val="18"/>
        </w:rPr>
      </w:pPr>
      <w:r>
        <w:rPr>
          <w:sz w:val="18"/>
          <w:szCs w:val="18"/>
        </w:rPr>
        <w:t>Hard Stops = Can only be overridden by Compliance</w:t>
      </w:r>
    </w:p>
    <w:p w14:paraId="724AB89D" w14:textId="04A81C3F" w:rsidR="00631A4E" w:rsidRPr="00631A4E" w:rsidRDefault="00631A4E" w:rsidP="00631A4E">
      <w:pPr>
        <w:spacing w:after="60"/>
        <w:rPr>
          <w:sz w:val="18"/>
          <w:szCs w:val="18"/>
        </w:rPr>
      </w:pPr>
      <w:r>
        <w:rPr>
          <w:sz w:val="18"/>
          <w:szCs w:val="18"/>
        </w:rPr>
        <w:t>Soft Stops = Can be overridden by trader</w:t>
      </w:r>
    </w:p>
    <w:p w14:paraId="4DF5207D" w14:textId="77777777" w:rsidR="00C47352" w:rsidRDefault="00C47352" w:rsidP="00C47352"/>
    <w:p w14:paraId="7379FFB5" w14:textId="070CA3E9" w:rsidR="00C47352" w:rsidRPr="00C47352" w:rsidRDefault="00C47352" w:rsidP="00C47352">
      <w:r>
        <w:t xml:space="preserve"> </w:t>
      </w:r>
    </w:p>
    <w:p w14:paraId="3AF95386" w14:textId="77777777" w:rsidR="00C47352" w:rsidRPr="00F95E62" w:rsidRDefault="00C47352" w:rsidP="00F95E62"/>
    <w:sectPr w:rsidR="00C47352" w:rsidRPr="00F95E62" w:rsidSect="00B43811">
      <w:pgSz w:w="12240" w:h="15840" w:code="1"/>
      <w:pgMar w:top="1440" w:right="1440" w:bottom="1440" w:left="1440" w:header="576"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E5345" w14:textId="77777777" w:rsidR="00130832" w:rsidRDefault="00130832" w:rsidP="00F72AF1">
      <w:r>
        <w:separator/>
      </w:r>
    </w:p>
    <w:p w14:paraId="275D4B2B" w14:textId="77777777" w:rsidR="00130832" w:rsidRDefault="00130832"/>
  </w:endnote>
  <w:endnote w:type="continuationSeparator" w:id="0">
    <w:p w14:paraId="0B5A889F" w14:textId="77777777" w:rsidR="00130832" w:rsidRDefault="00130832" w:rsidP="00F72AF1">
      <w:r>
        <w:continuationSeparator/>
      </w:r>
    </w:p>
    <w:p w14:paraId="2B37F0AA" w14:textId="77777777" w:rsidR="00130832" w:rsidRDefault="00130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C2C70" w14:textId="349BDD8F" w:rsidR="006E76A6" w:rsidRPr="00694E9F" w:rsidRDefault="006E76A6" w:rsidP="005C5879">
    <w:pPr>
      <w:pBdr>
        <w:top w:val="single" w:sz="8" w:space="5" w:color="BFBFBF" w:themeColor="background1" w:themeShade="BF"/>
      </w:pBdr>
      <w:tabs>
        <w:tab w:val="right" w:pos="10170"/>
      </w:tabs>
      <w:spacing w:after="0" w:line="240" w:lineRule="auto"/>
    </w:pPr>
    <w:r>
      <w:rPr>
        <w:b/>
        <w:color w:val="00ABBD" w:themeColor="accent2"/>
      </w:rPr>
      <w:t xml:space="preserve">Restricted List </w:t>
    </w:r>
    <w:r w:rsidR="00AB1184">
      <w:rPr>
        <w:b/>
        <w:color w:val="00ABBD" w:themeColor="accent2"/>
      </w:rPr>
      <w:t>Single</w:t>
    </w:r>
    <w:r>
      <w:rPr>
        <w:b/>
        <w:color w:val="00ABBD" w:themeColor="accent2"/>
      </w:rPr>
      <w:t xml:space="preserve"> </w:t>
    </w:r>
    <w:r w:rsidR="00AB1184">
      <w:rPr>
        <w:b/>
        <w:color w:val="00ABBD" w:themeColor="accent2"/>
      </w:rPr>
      <w:t>Source</w:t>
    </w:r>
    <w:r>
      <w:rPr>
        <w:b/>
        <w:color w:val="00ABBD" w:themeColor="accent2"/>
      </w:rPr>
      <w:t xml:space="preserve"> Requirements</w:t>
    </w:r>
    <w:r>
      <w:rPr>
        <w:b/>
        <w:color w:val="00ABBD" w:themeColor="accent2"/>
      </w:rPr>
      <w:tab/>
    </w:r>
    <w:r w:rsidRPr="000A45BF">
      <w:rPr>
        <w:b/>
        <w:color w:val="00ABBD" w:themeColor="accent2"/>
      </w:rPr>
      <w:fldChar w:fldCharType="begin"/>
    </w:r>
    <w:r w:rsidRPr="000A45BF">
      <w:rPr>
        <w:b/>
        <w:color w:val="00ABBD" w:themeColor="accent2"/>
      </w:rPr>
      <w:instrText xml:space="preserve"> PAGE   \* MERGEFORMAT </w:instrText>
    </w:r>
    <w:r w:rsidRPr="000A45BF">
      <w:rPr>
        <w:b/>
        <w:color w:val="00ABBD" w:themeColor="accent2"/>
      </w:rPr>
      <w:fldChar w:fldCharType="separate"/>
    </w:r>
    <w:r w:rsidRPr="000A45BF">
      <w:rPr>
        <w:b/>
        <w:noProof/>
        <w:color w:val="00ABBD" w:themeColor="accent2"/>
      </w:rPr>
      <w:t>1</w:t>
    </w:r>
    <w:r w:rsidRPr="000A45BF">
      <w:rPr>
        <w:b/>
        <w:noProof/>
        <w:color w:val="00ABBD" w:themeColor="accent2"/>
      </w:rPr>
      <w:fldChar w:fldCharType="end"/>
    </w:r>
  </w:p>
  <w:p w14:paraId="64B19DED" w14:textId="2F8B2851" w:rsidR="006E76A6" w:rsidRPr="005C5879" w:rsidRDefault="00130832" w:rsidP="005C5879">
    <w:sdt>
      <w:sdtPr>
        <w:alias w:val="Effective Date"/>
        <w:tag w:val="Effective Date"/>
        <w:id w:val="631217895"/>
        <w:placeholder>
          <w:docPart w:val="B3BDC4EE96AF4E91835A5ED341543E11"/>
        </w:placeholder>
        <w:dataBinding w:prefixMappings="xmlns:ns0='BCI_PolicyProcedureDirective' " w:xpath="/ns0:BCIXMLNode[1]/ns0:date[1]" w:storeItemID="{3F5F8859-8F67-4319-9846-A218B7E04CB6}"/>
        <w:date w:fullDate="2020-03-18T00:00:00Z">
          <w:dateFormat w:val="MMMM dd, yyyy"/>
          <w:lid w:val="en-CA"/>
          <w:storeMappedDataAs w:val="dateTime"/>
          <w:calendar w:val="gregorian"/>
        </w:date>
      </w:sdtPr>
      <w:sdtEndPr/>
      <w:sdtContent>
        <w:r w:rsidR="00EE216C">
          <w:t>March 18, 2020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BD934" w14:textId="77777777" w:rsidR="00130832" w:rsidRDefault="00130832" w:rsidP="00F72AF1">
      <w:r>
        <w:separator/>
      </w:r>
    </w:p>
    <w:p w14:paraId="4E785D7B" w14:textId="77777777" w:rsidR="00130832" w:rsidRDefault="00130832"/>
  </w:footnote>
  <w:footnote w:type="continuationSeparator" w:id="0">
    <w:p w14:paraId="781E3EEA" w14:textId="77777777" w:rsidR="00130832" w:rsidRDefault="00130832" w:rsidP="00F72AF1">
      <w:r>
        <w:continuationSeparator/>
      </w:r>
    </w:p>
    <w:p w14:paraId="3B6097CF" w14:textId="77777777" w:rsidR="00130832" w:rsidRDefault="00130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390C9" w14:textId="77777777" w:rsidR="006E76A6" w:rsidRDefault="00130832" w:rsidP="00236364">
    <w:pPr>
      <w:spacing w:after="0"/>
      <w:jc w:val="right"/>
    </w:pPr>
    <w:sdt>
      <w:sdtPr>
        <w:rPr>
          <w:b/>
        </w:rPr>
        <w:alias w:val="Document Type"/>
        <w:tag w:val="Document Type"/>
        <w:id w:val="1612400353"/>
        <w:dataBinding w:prefixMappings="xmlns:ns0='BCI_CorpComm' " w:xpath="/ns0:BCIXMLNode[1]/ns0:document_type[1]" w:storeItemID="{0F18741B-BFBE-4071-B45D-500B18A6331F}"/>
        <w:text/>
      </w:sdtPr>
      <w:sdtEndPr/>
      <w:sdtContent>
        <w:r w:rsidR="006E76A6">
          <w:t>REQUIREMENT</w:t>
        </w:r>
      </w:sdtContent>
    </w:sdt>
  </w:p>
  <w:bookmarkStart w:id="23" w:name="_Hlk505682838"/>
  <w:p w14:paraId="2E864B08" w14:textId="77777777" w:rsidR="006E76A6" w:rsidRPr="00236364" w:rsidRDefault="00130832" w:rsidP="009A37F3">
    <w:pPr>
      <w:spacing w:after="0" w:line="259" w:lineRule="auto"/>
      <w:jc w:val="right"/>
      <w:rPr>
        <w:b/>
        <w:bCs/>
      </w:rPr>
    </w:pPr>
    <w:sdt>
      <w:sdtPr>
        <w:rPr>
          <w:rStyle w:val="Strong"/>
        </w:rPr>
        <w:alias w:val="Document Classification"/>
        <w:tag w:val="Document Classification"/>
        <w:id w:val="-553380850"/>
        <w:dataBinding w:prefixMappings="xmlns:ns0='BCI_PolicyProcedureDirective' " w:xpath="/ns0:BCIXMLNode[1]/ns0:title[1]" w:storeItemID="{3F5F8859-8F67-4319-9846-A218B7E04CB6}"/>
        <w:comboBox w:lastValue="INTERNAL USE ONLY">
          <w:listItem w:displayText="SELECT DOCUMENT CLASSIFICATION" w:value="SELECT DOCUMENT CLASSIFICATION"/>
          <w:listItem w:displayText="INTERNAL USE ONLY" w:value="INTERNAL USE ONLY"/>
          <w:listItem w:displayText="PUBLIC/NOT RESTRICTED" w:value="PUBLIC/NOT RESTRICTED"/>
          <w:listItem w:displayText="CONFIDENTIAL" w:value="CONFIDENTIAL"/>
        </w:comboBox>
      </w:sdtPr>
      <w:sdtEndPr>
        <w:rPr>
          <w:rStyle w:val="Strong"/>
        </w:rPr>
      </w:sdtEndPr>
      <w:sdtContent>
        <w:r w:rsidR="006E76A6">
          <w:rPr>
            <w:rStyle w:val="Strong"/>
          </w:rPr>
          <w:t>INTERNAL USE ONLY</w:t>
        </w:r>
      </w:sdtContent>
    </w:sdt>
    <w:bookmarkEnd w:id="23"/>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Pr>
    <w:tblGrid>
      <w:gridCol w:w="1620"/>
      <w:gridCol w:w="7730"/>
    </w:tblGrid>
    <w:tr w:rsidR="006E76A6" w14:paraId="69791210" w14:textId="77777777" w:rsidTr="00255182">
      <w:trPr>
        <w:trHeight w:val="720"/>
      </w:trPr>
      <w:tc>
        <w:tcPr>
          <w:tcW w:w="1620" w:type="dxa"/>
          <w:vAlign w:val="bottom"/>
        </w:tcPr>
        <w:p w14:paraId="7ED960BE" w14:textId="77777777" w:rsidR="006E76A6" w:rsidRDefault="006E76A6" w:rsidP="009A37F3">
          <w:bookmarkStart w:id="24" w:name="_Hlk505682816"/>
          <w:r>
            <w:rPr>
              <w:noProof/>
              <w:lang w:eastAsia="en-CA"/>
            </w:rPr>
            <w:drawing>
              <wp:anchor distT="0" distB="0" distL="114300" distR="114300" simplePos="0" relativeHeight="251659264" behindDoc="1" locked="0" layoutInCell="1" allowOverlap="1" wp14:anchorId="47CE94A0" wp14:editId="5B289E55">
                <wp:simplePos x="0" y="0"/>
                <wp:positionH relativeFrom="margin">
                  <wp:posOffset>635</wp:posOffset>
                </wp:positionH>
                <wp:positionV relativeFrom="paragraph">
                  <wp:posOffset>-381635</wp:posOffset>
                </wp:positionV>
                <wp:extent cx="914400" cy="42926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ci-logo-rgb.emf"/>
                        <pic:cNvPicPr/>
                      </pic:nvPicPr>
                      <pic:blipFill>
                        <a:blip r:embed="rId1">
                          <a:extLst>
                            <a:ext uri="{28A0092B-C50C-407E-A947-70E740481C1C}">
                              <a14:useLocalDpi xmlns:a14="http://schemas.microsoft.com/office/drawing/2010/main" val="0"/>
                            </a:ext>
                          </a:extLst>
                        </a:blip>
                        <a:stretch>
                          <a:fillRect/>
                        </a:stretch>
                      </pic:blipFill>
                      <pic:spPr>
                        <a:xfrm>
                          <a:off x="0" y="0"/>
                          <a:ext cx="914400" cy="429260"/>
                        </a:xfrm>
                        <a:prstGeom prst="rect">
                          <a:avLst/>
                        </a:prstGeom>
                      </pic:spPr>
                    </pic:pic>
                  </a:graphicData>
                </a:graphic>
                <wp14:sizeRelH relativeFrom="margin">
                  <wp14:pctWidth>0</wp14:pctWidth>
                </wp14:sizeRelH>
                <wp14:sizeRelV relativeFrom="margin">
                  <wp14:pctHeight>0</wp14:pctHeight>
                </wp14:sizeRelV>
              </wp:anchor>
            </w:drawing>
          </w:r>
        </w:p>
      </w:tc>
      <w:tc>
        <w:tcPr>
          <w:tcW w:w="7730" w:type="dxa"/>
          <w:vAlign w:val="bottom"/>
        </w:tcPr>
        <w:p w14:paraId="74614A9D" w14:textId="2F0D2AEE" w:rsidR="006E76A6" w:rsidRDefault="00130832" w:rsidP="009A37F3">
          <w:pPr>
            <w:spacing w:after="0"/>
            <w:jc w:val="right"/>
          </w:pPr>
          <w:sdt>
            <w:sdtPr>
              <w:rPr>
                <w:color w:val="00365B" w:themeColor="accent1"/>
                <w:sz w:val="28"/>
                <w:szCs w:val="28"/>
              </w:rPr>
              <w:alias w:val="Document Type"/>
              <w:tag w:val="Document Type"/>
              <w:id w:val="-844396614"/>
              <w:dataBinding w:prefixMappings="xmlns:ns0='BCI_CorpComm' " w:xpath="/ns0:BCIXMLNode[1]/ns0:document_type[1]" w:storeItemID="{0F18741B-BFBE-4071-B45D-500B18A6331F}"/>
              <w:text/>
            </w:sdtPr>
            <w:sdtEndPr/>
            <w:sdtContent>
              <w:r w:rsidR="006E76A6">
                <w:rPr>
                  <w:color w:val="00365B" w:themeColor="accent1"/>
                  <w:sz w:val="28"/>
                  <w:szCs w:val="28"/>
                </w:rPr>
                <w:t>REQUIREMENTS</w:t>
              </w:r>
            </w:sdtContent>
          </w:sdt>
        </w:p>
        <w:p w14:paraId="537850F6" w14:textId="77777777" w:rsidR="006E76A6" w:rsidRDefault="00130832" w:rsidP="005874DE">
          <w:pPr>
            <w:spacing w:after="0" w:line="259" w:lineRule="auto"/>
            <w:jc w:val="right"/>
          </w:pPr>
          <w:sdt>
            <w:sdtPr>
              <w:rPr>
                <w:rStyle w:val="Strong"/>
              </w:rPr>
              <w:alias w:val="Document Classification"/>
              <w:tag w:val="Document Classification"/>
              <w:id w:val="-176891231"/>
              <w:placeholder>
                <w:docPart w:val="0E45FFA38F1E422DB2354982B437052C"/>
              </w:placeholder>
              <w:dataBinding w:prefixMappings="xmlns:ns0='BCI_PolicyProcedureDirective' " w:xpath="/ns0:BCIXMLNode[1]/ns0:title[1]" w:storeItemID="{3F5F8859-8F67-4319-9846-A218B7E04CB6}"/>
              <w:comboBox w:lastValue="INTERNAL USE ONLY">
                <w:listItem w:displayText="SELECT DOCUMENT CLASSIFICATION" w:value="SELECT DOCUMENT CLASSIFICATION"/>
                <w:listItem w:displayText="INTERNAL USE ONLY" w:value="INTERNAL USE ONLY"/>
                <w:listItem w:displayText="PUBLIC/NOT RESTRICTED" w:value="PUBLIC/NOT RESTRICTED"/>
                <w:listItem w:displayText="CONFIDENTIAL" w:value="CONFIDENTIAL"/>
              </w:comboBox>
            </w:sdtPr>
            <w:sdtEndPr>
              <w:rPr>
                <w:rStyle w:val="Strong"/>
              </w:rPr>
            </w:sdtEndPr>
            <w:sdtContent>
              <w:r w:rsidR="006E76A6">
                <w:rPr>
                  <w:rStyle w:val="Strong"/>
                </w:rPr>
                <w:t>INTERNAL USE ONLY</w:t>
              </w:r>
            </w:sdtContent>
          </w:sdt>
        </w:p>
        <w:p w14:paraId="49C6C4CF" w14:textId="77777777" w:rsidR="006E76A6" w:rsidRDefault="006E76A6" w:rsidP="009A37F3">
          <w:pPr>
            <w:jc w:val="right"/>
          </w:pPr>
        </w:p>
      </w:tc>
    </w:tr>
    <w:bookmarkEnd w:id="24"/>
  </w:tbl>
  <w:p w14:paraId="64B6D9FC" w14:textId="77777777" w:rsidR="006E76A6" w:rsidRDefault="006E76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A3B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0A5FFF"/>
    <w:multiLevelType w:val="multilevel"/>
    <w:tmpl w:val="E3B07EC6"/>
    <w:styleLink w:val="BCINumberedList"/>
    <w:lvl w:ilvl="0">
      <w:start w:val="1"/>
      <w:numFmt w:val="decimal"/>
      <w:lvlText w:val="%1."/>
      <w:lvlJc w:val="left"/>
      <w:pPr>
        <w:tabs>
          <w:tab w:val="num" w:pos="360"/>
        </w:tabs>
        <w:ind w:left="360" w:hanging="360"/>
      </w:pPr>
      <w:rPr>
        <w:rFonts w:asciiTheme="minorHAnsi" w:hAnsiTheme="minorHAnsi" w:hint="default"/>
        <w:b w:val="0"/>
        <w:i w:val="0"/>
        <w:color w:val="515254" w:themeColor="text1"/>
        <w:sz w:val="22"/>
      </w:rPr>
    </w:lvl>
    <w:lvl w:ilvl="1">
      <w:start w:val="1"/>
      <w:numFmt w:val="lowerLetter"/>
      <w:lvlText w:val="%2."/>
      <w:lvlJc w:val="left"/>
      <w:pPr>
        <w:tabs>
          <w:tab w:val="num" w:pos="720"/>
        </w:tabs>
        <w:ind w:left="720" w:hanging="360"/>
      </w:pPr>
      <w:rPr>
        <w:rFonts w:asciiTheme="minorHAnsi" w:hAnsiTheme="minorHAnsi" w:hint="default"/>
        <w:b w:val="0"/>
        <w:i w:val="0"/>
        <w:color w:val="515254" w:themeColor="text1"/>
        <w:sz w:val="22"/>
      </w:rPr>
    </w:lvl>
    <w:lvl w:ilvl="2">
      <w:start w:val="1"/>
      <w:numFmt w:val="lowerRoman"/>
      <w:lvlText w:val="%3."/>
      <w:lvlJc w:val="left"/>
      <w:pPr>
        <w:tabs>
          <w:tab w:val="num" w:pos="1080"/>
        </w:tabs>
        <w:ind w:left="1080" w:hanging="360"/>
      </w:pPr>
      <w:rPr>
        <w:rFonts w:hint="default"/>
        <w:b w:val="0"/>
        <w:i w:val="0"/>
        <w:color w:val="515254" w:themeColor="text1"/>
        <w:sz w:val="22"/>
      </w:rPr>
    </w:lvl>
    <w:lvl w:ilvl="3">
      <w:start w:val="1"/>
      <w:numFmt w:val="decimal"/>
      <w:lvlText w:val="%4."/>
      <w:lvlJc w:val="left"/>
      <w:pPr>
        <w:tabs>
          <w:tab w:val="num" w:pos="1440"/>
        </w:tabs>
        <w:ind w:left="1440" w:hanging="360"/>
      </w:pPr>
      <w:rPr>
        <w:rFonts w:asciiTheme="minorHAnsi" w:hAnsiTheme="minorHAnsi" w:hint="default"/>
        <w:b w:val="0"/>
        <w:i w:val="0"/>
        <w:color w:val="515254" w:themeColor="text1"/>
        <w:sz w:val="22"/>
      </w:rPr>
    </w:lvl>
    <w:lvl w:ilvl="4">
      <w:start w:val="1"/>
      <w:numFmt w:val="lowerLetter"/>
      <w:lvlText w:val="%5."/>
      <w:lvlJc w:val="left"/>
      <w:pPr>
        <w:tabs>
          <w:tab w:val="num" w:pos="1800"/>
        </w:tabs>
        <w:ind w:left="1800" w:hanging="360"/>
      </w:pPr>
      <w:rPr>
        <w:rFonts w:asciiTheme="minorHAnsi" w:hAnsiTheme="minorHAnsi" w:hint="default"/>
        <w:b w:val="0"/>
        <w:i w:val="0"/>
        <w:color w:val="515254" w:themeColor="text1"/>
        <w:sz w:val="22"/>
      </w:rPr>
    </w:lvl>
    <w:lvl w:ilvl="5">
      <w:start w:val="1"/>
      <w:numFmt w:val="lowerRoman"/>
      <w:lvlText w:val="%6."/>
      <w:lvlJc w:val="right"/>
      <w:pPr>
        <w:ind w:left="2880" w:hanging="504"/>
      </w:pPr>
      <w:rPr>
        <w:rFonts w:hint="default"/>
      </w:rPr>
    </w:lvl>
    <w:lvl w:ilvl="6">
      <w:start w:val="1"/>
      <w:numFmt w:val="decimal"/>
      <w:lvlText w:val="%7."/>
      <w:lvlJc w:val="left"/>
      <w:pPr>
        <w:ind w:left="3384" w:hanging="504"/>
      </w:pPr>
      <w:rPr>
        <w:rFonts w:hint="default"/>
      </w:rPr>
    </w:lvl>
    <w:lvl w:ilvl="7">
      <w:start w:val="1"/>
      <w:numFmt w:val="lowerLetter"/>
      <w:lvlText w:val="%8."/>
      <w:lvlJc w:val="left"/>
      <w:pPr>
        <w:ind w:left="3888" w:hanging="504"/>
      </w:pPr>
      <w:rPr>
        <w:rFonts w:hint="default"/>
      </w:rPr>
    </w:lvl>
    <w:lvl w:ilvl="8">
      <w:start w:val="1"/>
      <w:numFmt w:val="lowerRoman"/>
      <w:lvlText w:val="%9."/>
      <w:lvlJc w:val="right"/>
      <w:pPr>
        <w:ind w:left="4392" w:hanging="504"/>
      </w:pPr>
      <w:rPr>
        <w:rFonts w:hint="default"/>
      </w:rPr>
    </w:lvl>
  </w:abstractNum>
  <w:abstractNum w:abstractNumId="2" w15:restartNumberingAfterBreak="0">
    <w:nsid w:val="105B233B"/>
    <w:multiLevelType w:val="multilevel"/>
    <w:tmpl w:val="B344BE4C"/>
    <w:styleLink w:val="BCIMulti-levelList"/>
    <w:lvl w:ilvl="0">
      <w:start w:val="1"/>
      <w:numFmt w:val="decimal"/>
      <w:pStyle w:val="Level1"/>
      <w:lvlText w:val="%1"/>
      <w:lvlJc w:val="left"/>
      <w:pPr>
        <w:tabs>
          <w:tab w:val="num" w:pos="576"/>
        </w:tabs>
        <w:ind w:left="576" w:hanging="576"/>
      </w:pPr>
      <w:rPr>
        <w:rFonts w:asciiTheme="majorHAnsi" w:hAnsiTheme="majorHAnsi" w:hint="default"/>
        <w:b/>
        <w:i w:val="0"/>
        <w:caps/>
        <w:color w:val="00365B" w:themeColor="accent1"/>
        <w:sz w:val="28"/>
      </w:rPr>
    </w:lvl>
    <w:lvl w:ilvl="1">
      <w:start w:val="1"/>
      <w:numFmt w:val="decimal"/>
      <w:pStyle w:val="Level2"/>
      <w:lvlText w:val="%1.%2"/>
      <w:lvlJc w:val="left"/>
      <w:pPr>
        <w:tabs>
          <w:tab w:val="num" w:pos="576"/>
        </w:tabs>
        <w:ind w:left="576" w:hanging="576"/>
      </w:pPr>
      <w:rPr>
        <w:rFonts w:asciiTheme="minorHAnsi" w:hAnsiTheme="minorHAnsi" w:hint="default"/>
        <w:b w:val="0"/>
        <w:i w:val="0"/>
        <w:caps w:val="0"/>
        <w:color w:val="515254" w:themeColor="text1"/>
        <w:sz w:val="22"/>
      </w:rPr>
    </w:lvl>
    <w:lvl w:ilvl="2">
      <w:start w:val="1"/>
      <w:numFmt w:val="lowerLetter"/>
      <w:pStyle w:val="Level3"/>
      <w:lvlText w:val="(%3)"/>
      <w:lvlJc w:val="left"/>
      <w:pPr>
        <w:tabs>
          <w:tab w:val="num" w:pos="1008"/>
        </w:tabs>
        <w:ind w:left="1008" w:hanging="432"/>
      </w:pPr>
      <w:rPr>
        <w:rFonts w:asciiTheme="minorHAnsi" w:hAnsiTheme="minorHAnsi" w:hint="default"/>
        <w:b w:val="0"/>
        <w:i w:val="0"/>
        <w:caps w:val="0"/>
        <w:color w:val="515254" w:themeColor="text1"/>
        <w:sz w:val="22"/>
      </w:rPr>
    </w:lvl>
    <w:lvl w:ilvl="3">
      <w:start w:val="1"/>
      <w:numFmt w:val="lowerRoman"/>
      <w:pStyle w:val="Level4"/>
      <w:lvlText w:val="%4."/>
      <w:lvlJc w:val="left"/>
      <w:pPr>
        <w:tabs>
          <w:tab w:val="num" w:pos="1440"/>
        </w:tabs>
        <w:ind w:left="1440" w:hanging="432"/>
      </w:pPr>
      <w:rPr>
        <w:rFonts w:asciiTheme="minorHAnsi" w:hAnsiTheme="minorHAnsi" w:hint="default"/>
        <w:b w:val="0"/>
        <w:i w:val="0"/>
        <w:caps w:val="0"/>
        <w:color w:val="515254" w:themeColor="text1"/>
        <w:sz w:val="22"/>
      </w:rPr>
    </w:lvl>
    <w:lvl w:ilvl="4">
      <w:start w:val="1"/>
      <w:numFmt w:val="lowerLetter"/>
      <w:pStyle w:val="Level5"/>
      <w:lvlText w:val="(%5)"/>
      <w:lvlJc w:val="left"/>
      <w:pPr>
        <w:tabs>
          <w:tab w:val="num" w:pos="1872"/>
        </w:tabs>
        <w:ind w:left="1872" w:hanging="432"/>
      </w:pPr>
      <w:rPr>
        <w:rFonts w:asciiTheme="minorHAnsi" w:hAnsiTheme="minorHAnsi" w:hint="default"/>
        <w:b w:val="0"/>
        <w:i w:val="0"/>
        <w:caps w:val="0"/>
        <w:color w:val="515254" w:themeColor="text1"/>
        <w:sz w:val="22"/>
      </w:rPr>
    </w:lvl>
    <w:lvl w:ilvl="5">
      <w:start w:val="1"/>
      <w:numFmt w:val="lowerRoman"/>
      <w:pStyle w:val="Level6"/>
      <w:lvlText w:val="%6."/>
      <w:lvlJc w:val="left"/>
      <w:pPr>
        <w:tabs>
          <w:tab w:val="num" w:pos="2304"/>
        </w:tabs>
        <w:ind w:left="2304" w:hanging="432"/>
      </w:pPr>
      <w:rPr>
        <w:rFonts w:asciiTheme="minorHAnsi" w:hAnsiTheme="minorHAnsi" w:hint="default"/>
        <w:b w:val="0"/>
        <w:i w:val="0"/>
        <w:caps w:val="0"/>
        <w:color w:val="515254" w:themeColor="text1"/>
        <w:sz w:val="22"/>
      </w:rPr>
    </w:lvl>
    <w:lvl w:ilvl="6">
      <w:start w:val="1"/>
      <w:numFmt w:val="lowerLetter"/>
      <w:lvlText w:val="%7."/>
      <w:lvlJc w:val="left"/>
      <w:pPr>
        <w:tabs>
          <w:tab w:val="num" w:pos="2736"/>
        </w:tabs>
        <w:ind w:left="2736" w:hanging="432"/>
      </w:pPr>
      <w:rPr>
        <w:rFonts w:asciiTheme="minorHAnsi" w:hAnsiTheme="minorHAnsi" w:hint="default"/>
        <w:b w:val="0"/>
        <w:i w:val="0"/>
        <w:caps w:val="0"/>
        <w:color w:val="515254" w:themeColor="text1"/>
        <w:sz w:val="22"/>
      </w:rPr>
    </w:lvl>
    <w:lvl w:ilvl="7">
      <w:start w:val="1"/>
      <w:numFmt w:val="lowerRoman"/>
      <w:lvlText w:val="%8."/>
      <w:lvlJc w:val="right"/>
      <w:pPr>
        <w:tabs>
          <w:tab w:val="num" w:pos="3168"/>
        </w:tabs>
        <w:ind w:left="3168" w:hanging="432"/>
      </w:pPr>
      <w:rPr>
        <w:rFonts w:asciiTheme="minorHAnsi" w:hAnsiTheme="minorHAnsi" w:hint="default"/>
        <w:b w:val="0"/>
        <w:i w:val="0"/>
        <w:caps w:val="0"/>
        <w:color w:val="auto"/>
        <w:sz w:val="22"/>
      </w:rPr>
    </w:lvl>
    <w:lvl w:ilvl="8">
      <w:start w:val="1"/>
      <w:numFmt w:val="lowerLetter"/>
      <w:lvlText w:val="%9."/>
      <w:lvlJc w:val="left"/>
      <w:pPr>
        <w:tabs>
          <w:tab w:val="num" w:pos="3600"/>
        </w:tabs>
        <w:ind w:left="3600" w:hanging="432"/>
      </w:pPr>
      <w:rPr>
        <w:rFonts w:asciiTheme="minorHAnsi" w:hAnsiTheme="minorHAnsi" w:hint="default"/>
        <w:b w:val="0"/>
        <w:i w:val="0"/>
        <w:caps w:val="0"/>
        <w:color w:val="auto"/>
        <w:sz w:val="22"/>
      </w:rPr>
    </w:lvl>
  </w:abstractNum>
  <w:abstractNum w:abstractNumId="3" w15:restartNumberingAfterBreak="0">
    <w:nsid w:val="1A3C21F7"/>
    <w:multiLevelType w:val="hybridMultilevel"/>
    <w:tmpl w:val="967A5C66"/>
    <w:lvl w:ilvl="0" w:tplc="1B26E876">
      <w:start w:val="1"/>
      <w:numFmt w:val="decimal"/>
      <w:lvlText w:val="A%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379763BE"/>
    <w:multiLevelType w:val="hybridMultilevel"/>
    <w:tmpl w:val="6FACAF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225D2"/>
    <w:multiLevelType w:val="hybridMultilevel"/>
    <w:tmpl w:val="BF4C53FE"/>
    <w:lvl w:ilvl="0" w:tplc="5308DD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646570"/>
    <w:multiLevelType w:val="hybridMultilevel"/>
    <w:tmpl w:val="E190EF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87FBE"/>
    <w:multiLevelType w:val="hybridMultilevel"/>
    <w:tmpl w:val="29FE713C"/>
    <w:lvl w:ilvl="0" w:tplc="04E063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186FA0"/>
    <w:multiLevelType w:val="hybridMultilevel"/>
    <w:tmpl w:val="A0CA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B0D69"/>
    <w:multiLevelType w:val="hybridMultilevel"/>
    <w:tmpl w:val="A0CA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78423A"/>
    <w:multiLevelType w:val="hybridMultilevel"/>
    <w:tmpl w:val="F0603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E80AF6"/>
    <w:multiLevelType w:val="hybridMultilevel"/>
    <w:tmpl w:val="A0CA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8876D2"/>
    <w:multiLevelType w:val="multilevel"/>
    <w:tmpl w:val="C2E8B868"/>
    <w:styleLink w:val="BCIBulletedList"/>
    <w:lvl w:ilvl="0">
      <w:start w:val="1"/>
      <w:numFmt w:val="bullet"/>
      <w:lvlText w:val=""/>
      <w:lvlJc w:val="left"/>
      <w:pPr>
        <w:ind w:left="360" w:hanging="360"/>
      </w:pPr>
      <w:rPr>
        <w:rFonts w:ascii="Symbol" w:hAnsi="Symbol" w:hint="default"/>
        <w:color w:val="515254" w:themeColor="text1"/>
      </w:rPr>
    </w:lvl>
    <w:lvl w:ilvl="1">
      <w:start w:val="1"/>
      <w:numFmt w:val="bullet"/>
      <w:lvlText w:val="-"/>
      <w:lvlJc w:val="left"/>
      <w:pPr>
        <w:ind w:left="720" w:hanging="360"/>
      </w:pPr>
      <w:rPr>
        <w:rFonts w:ascii="Calibri" w:hAnsi="Calibri" w:hint="default"/>
      </w:rPr>
    </w:lvl>
    <w:lvl w:ilvl="2">
      <w:start w:val="1"/>
      <w:numFmt w:val="bullet"/>
      <w:lvlText w:val="-"/>
      <w:lvlJc w:val="left"/>
      <w:pPr>
        <w:ind w:left="1080" w:hanging="360"/>
      </w:pPr>
      <w:rPr>
        <w:rFonts w:ascii="Calibri" w:hAnsi="Calibri" w:hint="default"/>
      </w:rPr>
    </w:lvl>
    <w:lvl w:ilvl="3">
      <w:start w:val="1"/>
      <w:numFmt w:val="bullet"/>
      <w:lvlText w:val="-"/>
      <w:lvlJc w:val="left"/>
      <w:pPr>
        <w:ind w:left="1440" w:hanging="360"/>
      </w:pPr>
      <w:rPr>
        <w:rFonts w:ascii="Calibri" w:hAnsi="Calibri" w:hint="default"/>
      </w:rPr>
    </w:lvl>
    <w:lvl w:ilvl="4">
      <w:start w:val="1"/>
      <w:numFmt w:val="bullet"/>
      <w:lvlText w:val="-"/>
      <w:lvlJc w:val="left"/>
      <w:pPr>
        <w:ind w:left="1800" w:hanging="360"/>
      </w:pPr>
      <w:rPr>
        <w:rFonts w:ascii="Calibri" w:hAnsi="Calibri"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3" w15:restartNumberingAfterBreak="0">
    <w:nsid w:val="6BAA2688"/>
    <w:multiLevelType w:val="hybridMultilevel"/>
    <w:tmpl w:val="56766C12"/>
    <w:lvl w:ilvl="0" w:tplc="D8D4C92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EE4859"/>
    <w:multiLevelType w:val="multilevel"/>
    <w:tmpl w:val="B344BE4C"/>
    <w:numStyleLink w:val="BCIMulti-levelList"/>
  </w:abstractNum>
  <w:abstractNum w:abstractNumId="15" w15:restartNumberingAfterBreak="0">
    <w:nsid w:val="756E3C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2"/>
  </w:num>
  <w:num w:numId="3">
    <w:abstractNumId w:val="1"/>
  </w:num>
  <w:num w:numId="4">
    <w:abstractNumId w:val="14"/>
    <w:lvlOverride w:ilvl="1">
      <w:lvl w:ilvl="1">
        <w:start w:val="1"/>
        <w:numFmt w:val="decimal"/>
        <w:pStyle w:val="Level2"/>
        <w:lvlText w:val="%1.%2"/>
        <w:lvlJc w:val="left"/>
        <w:pPr>
          <w:tabs>
            <w:tab w:val="num" w:pos="576"/>
          </w:tabs>
          <w:ind w:left="576" w:hanging="576"/>
        </w:pPr>
        <w:rPr>
          <w:rFonts w:asciiTheme="minorHAnsi" w:hAnsiTheme="minorHAnsi" w:hint="default"/>
          <w:b/>
          <w:bCs w:val="0"/>
          <w:i w:val="0"/>
          <w:caps w:val="0"/>
          <w:color w:val="00365B" w:themeColor="accent1"/>
          <w:sz w:val="22"/>
        </w:rPr>
      </w:lvl>
    </w:lvlOverride>
  </w:num>
  <w:num w:numId="5">
    <w:abstractNumId w:val="0"/>
  </w:num>
  <w:num w:numId="6">
    <w:abstractNumId w:val="8"/>
  </w:num>
  <w:num w:numId="7">
    <w:abstractNumId w:val="11"/>
  </w:num>
  <w:num w:numId="8">
    <w:abstractNumId w:val="9"/>
  </w:num>
  <w:num w:numId="9">
    <w:abstractNumId w:val="15"/>
  </w:num>
  <w:num w:numId="10">
    <w:abstractNumId w:val="3"/>
  </w:num>
  <w:num w:numId="11">
    <w:abstractNumId w:val="10"/>
  </w:num>
  <w:num w:numId="12">
    <w:abstractNumId w:val="13"/>
  </w:num>
  <w:num w:numId="13">
    <w:abstractNumId w:val="4"/>
  </w:num>
  <w:num w:numId="14">
    <w:abstractNumId w:val="7"/>
  </w:num>
  <w:num w:numId="15">
    <w:abstractNumId w:val="5"/>
  </w:num>
  <w:num w:numId="16">
    <w:abstractNumId w:val="6"/>
  </w:num>
  <w:num w:numId="17">
    <w:abstractNumId w:val="14"/>
    <w:lvlOverride w:ilvl="1">
      <w:lvl w:ilvl="1">
        <w:start w:val="1"/>
        <w:numFmt w:val="decimal"/>
        <w:pStyle w:val="Level2"/>
        <w:lvlText w:val="%1.%2"/>
        <w:lvlJc w:val="left"/>
        <w:pPr>
          <w:tabs>
            <w:tab w:val="num" w:pos="576"/>
          </w:tabs>
          <w:ind w:left="576" w:hanging="576"/>
        </w:pPr>
        <w:rPr>
          <w:rFonts w:asciiTheme="minorHAnsi" w:hAnsiTheme="minorHAnsi" w:hint="default"/>
          <w:b w:val="0"/>
          <w:bCs/>
          <w:i w:val="0"/>
          <w:caps w:val="0"/>
          <w:color w:val="00365B" w:themeColor="accent1"/>
          <w:sz w:val="22"/>
        </w:rPr>
      </w:lvl>
    </w:lvlOverride>
  </w:num>
  <w:num w:numId="18">
    <w:abstractNumId w:val="14"/>
    <w:lvlOverride w:ilvl="1">
      <w:lvl w:ilvl="1">
        <w:start w:val="1"/>
        <w:numFmt w:val="decimal"/>
        <w:pStyle w:val="Level2"/>
        <w:lvlText w:val="%1.%2"/>
        <w:lvlJc w:val="left"/>
        <w:pPr>
          <w:tabs>
            <w:tab w:val="num" w:pos="576"/>
          </w:tabs>
          <w:ind w:left="576" w:hanging="576"/>
        </w:pPr>
        <w:rPr>
          <w:rFonts w:asciiTheme="minorHAnsi" w:hAnsiTheme="minorHAnsi" w:hint="default"/>
          <w:b w:val="0"/>
          <w:bCs/>
          <w:i w:val="0"/>
          <w:caps w:val="0"/>
          <w:color w:val="00365B" w:themeColor="accent1"/>
          <w:sz w:val="22"/>
        </w:rPr>
      </w:lvl>
    </w:lvlOverride>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anie Evans-Dixon">
    <w15:presenceInfo w15:providerId="AD" w15:userId="S::Melanie.Evans-Dixon@bcimc365.onmicrosoft.com::c30fee5d-b6ee-4ded-8756-dae058f451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drawingGridHorizontalSpacing w:val="110"/>
  <w:drawingGridVerticalSpacing w:val="284"/>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1MzU1NjC2NLSwMLNU0lEKTi0uzszPAykwrAUAtI4y2iwAAAA="/>
  </w:docVars>
  <w:rsids>
    <w:rsidRoot w:val="001F67C4"/>
    <w:rsid w:val="000020A5"/>
    <w:rsid w:val="00003480"/>
    <w:rsid w:val="00003DAF"/>
    <w:rsid w:val="0000660A"/>
    <w:rsid w:val="00007CA3"/>
    <w:rsid w:val="00010C91"/>
    <w:rsid w:val="00012B90"/>
    <w:rsid w:val="00013C8C"/>
    <w:rsid w:val="0001433B"/>
    <w:rsid w:val="0002129C"/>
    <w:rsid w:val="00022090"/>
    <w:rsid w:val="00022CAF"/>
    <w:rsid w:val="00025770"/>
    <w:rsid w:val="00025F2C"/>
    <w:rsid w:val="00026D1F"/>
    <w:rsid w:val="00027777"/>
    <w:rsid w:val="00030EFF"/>
    <w:rsid w:val="0003147B"/>
    <w:rsid w:val="00033277"/>
    <w:rsid w:val="00036F5D"/>
    <w:rsid w:val="00040A07"/>
    <w:rsid w:val="00042B8C"/>
    <w:rsid w:val="000433CF"/>
    <w:rsid w:val="0004535A"/>
    <w:rsid w:val="00050DF9"/>
    <w:rsid w:val="00051164"/>
    <w:rsid w:val="00052175"/>
    <w:rsid w:val="00053334"/>
    <w:rsid w:val="00053D13"/>
    <w:rsid w:val="00055594"/>
    <w:rsid w:val="00055EBF"/>
    <w:rsid w:val="000560D8"/>
    <w:rsid w:val="00056FDB"/>
    <w:rsid w:val="000574AB"/>
    <w:rsid w:val="00060108"/>
    <w:rsid w:val="0006095C"/>
    <w:rsid w:val="00060DC6"/>
    <w:rsid w:val="000637C0"/>
    <w:rsid w:val="00064CFC"/>
    <w:rsid w:val="0006690E"/>
    <w:rsid w:val="00067EE7"/>
    <w:rsid w:val="0007001C"/>
    <w:rsid w:val="00070BB1"/>
    <w:rsid w:val="0007286C"/>
    <w:rsid w:val="000729D0"/>
    <w:rsid w:val="000751A0"/>
    <w:rsid w:val="0007527C"/>
    <w:rsid w:val="0007570C"/>
    <w:rsid w:val="0007613D"/>
    <w:rsid w:val="00076C24"/>
    <w:rsid w:val="00076D21"/>
    <w:rsid w:val="00076E6E"/>
    <w:rsid w:val="00077220"/>
    <w:rsid w:val="000773A7"/>
    <w:rsid w:val="000777D1"/>
    <w:rsid w:val="0008300B"/>
    <w:rsid w:val="00085C46"/>
    <w:rsid w:val="00087BCF"/>
    <w:rsid w:val="000911E1"/>
    <w:rsid w:val="00092E8F"/>
    <w:rsid w:val="0009467D"/>
    <w:rsid w:val="000959DF"/>
    <w:rsid w:val="0009674A"/>
    <w:rsid w:val="0009703F"/>
    <w:rsid w:val="00097190"/>
    <w:rsid w:val="00097798"/>
    <w:rsid w:val="00097E14"/>
    <w:rsid w:val="000A0A8A"/>
    <w:rsid w:val="000A0BB4"/>
    <w:rsid w:val="000A45BF"/>
    <w:rsid w:val="000A494A"/>
    <w:rsid w:val="000A665A"/>
    <w:rsid w:val="000A69A6"/>
    <w:rsid w:val="000B0B4E"/>
    <w:rsid w:val="000B2F5B"/>
    <w:rsid w:val="000B3AB2"/>
    <w:rsid w:val="000B5640"/>
    <w:rsid w:val="000C2063"/>
    <w:rsid w:val="000C250A"/>
    <w:rsid w:val="000C259E"/>
    <w:rsid w:val="000C35C5"/>
    <w:rsid w:val="000D0DEA"/>
    <w:rsid w:val="000D2E95"/>
    <w:rsid w:val="000D302E"/>
    <w:rsid w:val="000D3E1D"/>
    <w:rsid w:val="000D7F22"/>
    <w:rsid w:val="000E0E1D"/>
    <w:rsid w:val="000E147A"/>
    <w:rsid w:val="000E1975"/>
    <w:rsid w:val="000E278E"/>
    <w:rsid w:val="000E2D65"/>
    <w:rsid w:val="000E6C47"/>
    <w:rsid w:val="000E7B0D"/>
    <w:rsid w:val="000F0336"/>
    <w:rsid w:val="000F0ADE"/>
    <w:rsid w:val="000F4615"/>
    <w:rsid w:val="000F4F5C"/>
    <w:rsid w:val="000F59A5"/>
    <w:rsid w:val="000F7D2E"/>
    <w:rsid w:val="0010080F"/>
    <w:rsid w:val="00100F7A"/>
    <w:rsid w:val="00101C04"/>
    <w:rsid w:val="001024AE"/>
    <w:rsid w:val="001038A9"/>
    <w:rsid w:val="001105AD"/>
    <w:rsid w:val="00112291"/>
    <w:rsid w:val="00112EEB"/>
    <w:rsid w:val="001137E9"/>
    <w:rsid w:val="00113A32"/>
    <w:rsid w:val="00114394"/>
    <w:rsid w:val="00116B53"/>
    <w:rsid w:val="001211F9"/>
    <w:rsid w:val="00121265"/>
    <w:rsid w:val="0012134B"/>
    <w:rsid w:val="001216E2"/>
    <w:rsid w:val="001221C7"/>
    <w:rsid w:val="00123338"/>
    <w:rsid w:val="00124525"/>
    <w:rsid w:val="00124739"/>
    <w:rsid w:val="00125992"/>
    <w:rsid w:val="00125C0A"/>
    <w:rsid w:val="001274ED"/>
    <w:rsid w:val="00127DF6"/>
    <w:rsid w:val="00130511"/>
    <w:rsid w:val="00130832"/>
    <w:rsid w:val="0013108F"/>
    <w:rsid w:val="00133093"/>
    <w:rsid w:val="0013764F"/>
    <w:rsid w:val="001379F7"/>
    <w:rsid w:val="001407DA"/>
    <w:rsid w:val="0014201E"/>
    <w:rsid w:val="0014335A"/>
    <w:rsid w:val="001454DD"/>
    <w:rsid w:val="00146333"/>
    <w:rsid w:val="00146AFE"/>
    <w:rsid w:val="00147024"/>
    <w:rsid w:val="001478A8"/>
    <w:rsid w:val="00151AA5"/>
    <w:rsid w:val="00153696"/>
    <w:rsid w:val="00154D25"/>
    <w:rsid w:val="0015688C"/>
    <w:rsid w:val="00157409"/>
    <w:rsid w:val="0016404E"/>
    <w:rsid w:val="0016571B"/>
    <w:rsid w:val="001660BC"/>
    <w:rsid w:val="00167F37"/>
    <w:rsid w:val="00167F5E"/>
    <w:rsid w:val="001701AE"/>
    <w:rsid w:val="001713D4"/>
    <w:rsid w:val="00171825"/>
    <w:rsid w:val="00173C75"/>
    <w:rsid w:val="00174BD9"/>
    <w:rsid w:val="0017551E"/>
    <w:rsid w:val="001759C4"/>
    <w:rsid w:val="001765DF"/>
    <w:rsid w:val="00177E68"/>
    <w:rsid w:val="00180BC3"/>
    <w:rsid w:val="00181F62"/>
    <w:rsid w:val="00182677"/>
    <w:rsid w:val="00183DAA"/>
    <w:rsid w:val="001841C4"/>
    <w:rsid w:val="00184B35"/>
    <w:rsid w:val="00185B48"/>
    <w:rsid w:val="00186616"/>
    <w:rsid w:val="00187D80"/>
    <w:rsid w:val="001920FD"/>
    <w:rsid w:val="00192128"/>
    <w:rsid w:val="0019212C"/>
    <w:rsid w:val="00192805"/>
    <w:rsid w:val="00193306"/>
    <w:rsid w:val="001948BC"/>
    <w:rsid w:val="0019730D"/>
    <w:rsid w:val="001A061C"/>
    <w:rsid w:val="001A098B"/>
    <w:rsid w:val="001A0B15"/>
    <w:rsid w:val="001A1673"/>
    <w:rsid w:val="001A3439"/>
    <w:rsid w:val="001A3842"/>
    <w:rsid w:val="001A42FB"/>
    <w:rsid w:val="001A4859"/>
    <w:rsid w:val="001A556E"/>
    <w:rsid w:val="001A5EE7"/>
    <w:rsid w:val="001A5FEA"/>
    <w:rsid w:val="001A7A03"/>
    <w:rsid w:val="001B012B"/>
    <w:rsid w:val="001B0255"/>
    <w:rsid w:val="001B1076"/>
    <w:rsid w:val="001B31FB"/>
    <w:rsid w:val="001B3680"/>
    <w:rsid w:val="001B3F6A"/>
    <w:rsid w:val="001B4268"/>
    <w:rsid w:val="001B6257"/>
    <w:rsid w:val="001B6C7A"/>
    <w:rsid w:val="001B6FFE"/>
    <w:rsid w:val="001B7637"/>
    <w:rsid w:val="001C07D3"/>
    <w:rsid w:val="001C16AF"/>
    <w:rsid w:val="001C1949"/>
    <w:rsid w:val="001C1C46"/>
    <w:rsid w:val="001C1D16"/>
    <w:rsid w:val="001C2F5F"/>
    <w:rsid w:val="001C3ED6"/>
    <w:rsid w:val="001D033A"/>
    <w:rsid w:val="001D03CE"/>
    <w:rsid w:val="001D0756"/>
    <w:rsid w:val="001D1CD5"/>
    <w:rsid w:val="001D1F7B"/>
    <w:rsid w:val="001D486E"/>
    <w:rsid w:val="001D4CD9"/>
    <w:rsid w:val="001D5C46"/>
    <w:rsid w:val="001D6472"/>
    <w:rsid w:val="001D7632"/>
    <w:rsid w:val="001E3AE4"/>
    <w:rsid w:val="001E3C46"/>
    <w:rsid w:val="001E4BB8"/>
    <w:rsid w:val="001E576D"/>
    <w:rsid w:val="001E6852"/>
    <w:rsid w:val="001F146A"/>
    <w:rsid w:val="001F2471"/>
    <w:rsid w:val="001F378A"/>
    <w:rsid w:val="001F3DC4"/>
    <w:rsid w:val="001F40A8"/>
    <w:rsid w:val="001F43A7"/>
    <w:rsid w:val="001F4B78"/>
    <w:rsid w:val="001F4FD0"/>
    <w:rsid w:val="001F54D0"/>
    <w:rsid w:val="001F5784"/>
    <w:rsid w:val="001F67C4"/>
    <w:rsid w:val="001F7BB8"/>
    <w:rsid w:val="001F7DEE"/>
    <w:rsid w:val="001F7FF2"/>
    <w:rsid w:val="00200292"/>
    <w:rsid w:val="002013D3"/>
    <w:rsid w:val="002029DE"/>
    <w:rsid w:val="002037CB"/>
    <w:rsid w:val="00203DE5"/>
    <w:rsid w:val="002054BA"/>
    <w:rsid w:val="00207DDC"/>
    <w:rsid w:val="0021025A"/>
    <w:rsid w:val="00211313"/>
    <w:rsid w:val="00212B28"/>
    <w:rsid w:val="00212D5A"/>
    <w:rsid w:val="00213325"/>
    <w:rsid w:val="0021431E"/>
    <w:rsid w:val="0021474B"/>
    <w:rsid w:val="002156AA"/>
    <w:rsid w:val="0021739F"/>
    <w:rsid w:val="002178F4"/>
    <w:rsid w:val="00221CCC"/>
    <w:rsid w:val="00222A28"/>
    <w:rsid w:val="00223698"/>
    <w:rsid w:val="00224B63"/>
    <w:rsid w:val="002278BE"/>
    <w:rsid w:val="00230849"/>
    <w:rsid w:val="00230A46"/>
    <w:rsid w:val="002315E0"/>
    <w:rsid w:val="00231A6E"/>
    <w:rsid w:val="002325B4"/>
    <w:rsid w:val="002329D1"/>
    <w:rsid w:val="00233E4D"/>
    <w:rsid w:val="00234CD6"/>
    <w:rsid w:val="00235C6F"/>
    <w:rsid w:val="00236170"/>
    <w:rsid w:val="00236364"/>
    <w:rsid w:val="00236580"/>
    <w:rsid w:val="00236CF4"/>
    <w:rsid w:val="00241EEB"/>
    <w:rsid w:val="00242FC0"/>
    <w:rsid w:val="002437E8"/>
    <w:rsid w:val="00243DFB"/>
    <w:rsid w:val="00244D68"/>
    <w:rsid w:val="0024550A"/>
    <w:rsid w:val="0024553D"/>
    <w:rsid w:val="002464BC"/>
    <w:rsid w:val="00247570"/>
    <w:rsid w:val="002477DB"/>
    <w:rsid w:val="00247E6F"/>
    <w:rsid w:val="00250C2A"/>
    <w:rsid w:val="00251AA3"/>
    <w:rsid w:val="002524CA"/>
    <w:rsid w:val="00253887"/>
    <w:rsid w:val="00254093"/>
    <w:rsid w:val="00254CCE"/>
    <w:rsid w:val="00254EE5"/>
    <w:rsid w:val="002550B3"/>
    <w:rsid w:val="00255182"/>
    <w:rsid w:val="00255558"/>
    <w:rsid w:val="00256CA2"/>
    <w:rsid w:val="00256DE1"/>
    <w:rsid w:val="00257AFE"/>
    <w:rsid w:val="0026003E"/>
    <w:rsid w:val="00260FA9"/>
    <w:rsid w:val="0026184E"/>
    <w:rsid w:val="00261B2D"/>
    <w:rsid w:val="002675A7"/>
    <w:rsid w:val="00267EEA"/>
    <w:rsid w:val="00270891"/>
    <w:rsid w:val="00272326"/>
    <w:rsid w:val="00274C14"/>
    <w:rsid w:val="00275365"/>
    <w:rsid w:val="00277B55"/>
    <w:rsid w:val="00280F57"/>
    <w:rsid w:val="002829BF"/>
    <w:rsid w:val="0028326B"/>
    <w:rsid w:val="00283A8A"/>
    <w:rsid w:val="00286C7D"/>
    <w:rsid w:val="00287371"/>
    <w:rsid w:val="00287F08"/>
    <w:rsid w:val="0029008A"/>
    <w:rsid w:val="00293911"/>
    <w:rsid w:val="00294F70"/>
    <w:rsid w:val="0029535A"/>
    <w:rsid w:val="00295820"/>
    <w:rsid w:val="002A1D78"/>
    <w:rsid w:val="002A3ABC"/>
    <w:rsid w:val="002A5E19"/>
    <w:rsid w:val="002A6F15"/>
    <w:rsid w:val="002A6F38"/>
    <w:rsid w:val="002A6F79"/>
    <w:rsid w:val="002A7405"/>
    <w:rsid w:val="002B288A"/>
    <w:rsid w:val="002B468C"/>
    <w:rsid w:val="002B594B"/>
    <w:rsid w:val="002B7C22"/>
    <w:rsid w:val="002B7C9E"/>
    <w:rsid w:val="002C03CD"/>
    <w:rsid w:val="002C07E9"/>
    <w:rsid w:val="002C2EB5"/>
    <w:rsid w:val="002C5079"/>
    <w:rsid w:val="002C5311"/>
    <w:rsid w:val="002C61E7"/>
    <w:rsid w:val="002C7447"/>
    <w:rsid w:val="002D0461"/>
    <w:rsid w:val="002D0B4D"/>
    <w:rsid w:val="002D11A2"/>
    <w:rsid w:val="002D1D2F"/>
    <w:rsid w:val="002D279D"/>
    <w:rsid w:val="002D3DF3"/>
    <w:rsid w:val="002D690F"/>
    <w:rsid w:val="002E11D3"/>
    <w:rsid w:val="002E1AE3"/>
    <w:rsid w:val="002E3D2B"/>
    <w:rsid w:val="002E3E10"/>
    <w:rsid w:val="002E4B0B"/>
    <w:rsid w:val="002F37D2"/>
    <w:rsid w:val="002F3A71"/>
    <w:rsid w:val="002F3E9F"/>
    <w:rsid w:val="002F61C6"/>
    <w:rsid w:val="002F6D40"/>
    <w:rsid w:val="00300CE7"/>
    <w:rsid w:val="00302C58"/>
    <w:rsid w:val="00302DAF"/>
    <w:rsid w:val="003050DE"/>
    <w:rsid w:val="00306722"/>
    <w:rsid w:val="003076A2"/>
    <w:rsid w:val="00307942"/>
    <w:rsid w:val="00310725"/>
    <w:rsid w:val="00312BBD"/>
    <w:rsid w:val="00313DAE"/>
    <w:rsid w:val="00313E9C"/>
    <w:rsid w:val="003208FF"/>
    <w:rsid w:val="00320AD3"/>
    <w:rsid w:val="003225C2"/>
    <w:rsid w:val="00322817"/>
    <w:rsid w:val="00322F21"/>
    <w:rsid w:val="00325C18"/>
    <w:rsid w:val="00327D90"/>
    <w:rsid w:val="00330045"/>
    <w:rsid w:val="00330397"/>
    <w:rsid w:val="00331B07"/>
    <w:rsid w:val="00332836"/>
    <w:rsid w:val="003344AD"/>
    <w:rsid w:val="00334D53"/>
    <w:rsid w:val="003366DE"/>
    <w:rsid w:val="00336D8D"/>
    <w:rsid w:val="00340FB1"/>
    <w:rsid w:val="0034377F"/>
    <w:rsid w:val="00344762"/>
    <w:rsid w:val="0034497F"/>
    <w:rsid w:val="003453D2"/>
    <w:rsid w:val="00346002"/>
    <w:rsid w:val="00350F7C"/>
    <w:rsid w:val="00351704"/>
    <w:rsid w:val="00351732"/>
    <w:rsid w:val="00353B5D"/>
    <w:rsid w:val="00355400"/>
    <w:rsid w:val="0035578C"/>
    <w:rsid w:val="00355BF2"/>
    <w:rsid w:val="00356467"/>
    <w:rsid w:val="00356478"/>
    <w:rsid w:val="00356CD3"/>
    <w:rsid w:val="003570F1"/>
    <w:rsid w:val="0036014F"/>
    <w:rsid w:val="003601B1"/>
    <w:rsid w:val="00360815"/>
    <w:rsid w:val="0036233B"/>
    <w:rsid w:val="003623AA"/>
    <w:rsid w:val="00362922"/>
    <w:rsid w:val="00363862"/>
    <w:rsid w:val="00364BB1"/>
    <w:rsid w:val="003654C3"/>
    <w:rsid w:val="0036785B"/>
    <w:rsid w:val="00367ED8"/>
    <w:rsid w:val="00370D76"/>
    <w:rsid w:val="003722AD"/>
    <w:rsid w:val="003732E0"/>
    <w:rsid w:val="00376D97"/>
    <w:rsid w:val="00377E77"/>
    <w:rsid w:val="00381E56"/>
    <w:rsid w:val="00382201"/>
    <w:rsid w:val="003835BD"/>
    <w:rsid w:val="003849FA"/>
    <w:rsid w:val="003850CA"/>
    <w:rsid w:val="003854F3"/>
    <w:rsid w:val="00386D87"/>
    <w:rsid w:val="003877E7"/>
    <w:rsid w:val="00391735"/>
    <w:rsid w:val="00391CCC"/>
    <w:rsid w:val="00392293"/>
    <w:rsid w:val="00392C49"/>
    <w:rsid w:val="00393821"/>
    <w:rsid w:val="003948CE"/>
    <w:rsid w:val="003965AB"/>
    <w:rsid w:val="00396AD9"/>
    <w:rsid w:val="003A1010"/>
    <w:rsid w:val="003A2BEA"/>
    <w:rsid w:val="003A2C42"/>
    <w:rsid w:val="003A2EE3"/>
    <w:rsid w:val="003A3695"/>
    <w:rsid w:val="003A373A"/>
    <w:rsid w:val="003A4C53"/>
    <w:rsid w:val="003A735E"/>
    <w:rsid w:val="003B08D5"/>
    <w:rsid w:val="003B1B3A"/>
    <w:rsid w:val="003C0B7E"/>
    <w:rsid w:val="003C1AC7"/>
    <w:rsid w:val="003C3E34"/>
    <w:rsid w:val="003C4979"/>
    <w:rsid w:val="003D3B78"/>
    <w:rsid w:val="003D4B17"/>
    <w:rsid w:val="003D6657"/>
    <w:rsid w:val="003D6B9D"/>
    <w:rsid w:val="003D708C"/>
    <w:rsid w:val="003E0462"/>
    <w:rsid w:val="003E0808"/>
    <w:rsid w:val="003E12E8"/>
    <w:rsid w:val="003E1416"/>
    <w:rsid w:val="003E37E6"/>
    <w:rsid w:val="003E53EB"/>
    <w:rsid w:val="003E6402"/>
    <w:rsid w:val="003E67A7"/>
    <w:rsid w:val="003E6D29"/>
    <w:rsid w:val="003E774C"/>
    <w:rsid w:val="003F0268"/>
    <w:rsid w:val="003F0FE1"/>
    <w:rsid w:val="003F2B7C"/>
    <w:rsid w:val="003F45B4"/>
    <w:rsid w:val="003F4E46"/>
    <w:rsid w:val="003F5A17"/>
    <w:rsid w:val="003F5EB7"/>
    <w:rsid w:val="003F6A50"/>
    <w:rsid w:val="0040088A"/>
    <w:rsid w:val="0040118D"/>
    <w:rsid w:val="00403E6B"/>
    <w:rsid w:val="00404BBB"/>
    <w:rsid w:val="00406900"/>
    <w:rsid w:val="004074E3"/>
    <w:rsid w:val="004074F9"/>
    <w:rsid w:val="00411A1F"/>
    <w:rsid w:val="00411B86"/>
    <w:rsid w:val="004137E3"/>
    <w:rsid w:val="00414884"/>
    <w:rsid w:val="004152CF"/>
    <w:rsid w:val="0041572E"/>
    <w:rsid w:val="00415D9A"/>
    <w:rsid w:val="00417743"/>
    <w:rsid w:val="00417B6E"/>
    <w:rsid w:val="00426ADF"/>
    <w:rsid w:val="004307DA"/>
    <w:rsid w:val="004311CF"/>
    <w:rsid w:val="00431EDE"/>
    <w:rsid w:val="0043387D"/>
    <w:rsid w:val="00433B5B"/>
    <w:rsid w:val="00434AC4"/>
    <w:rsid w:val="0043525E"/>
    <w:rsid w:val="004375C7"/>
    <w:rsid w:val="0043773C"/>
    <w:rsid w:val="004402F2"/>
    <w:rsid w:val="00440E55"/>
    <w:rsid w:val="00442255"/>
    <w:rsid w:val="004429F4"/>
    <w:rsid w:val="004437B9"/>
    <w:rsid w:val="00444583"/>
    <w:rsid w:val="00444626"/>
    <w:rsid w:val="00444A77"/>
    <w:rsid w:val="004450BE"/>
    <w:rsid w:val="00451985"/>
    <w:rsid w:val="00452629"/>
    <w:rsid w:val="0045375B"/>
    <w:rsid w:val="00454182"/>
    <w:rsid w:val="004547EB"/>
    <w:rsid w:val="00454C9F"/>
    <w:rsid w:val="00454CCC"/>
    <w:rsid w:val="004553C5"/>
    <w:rsid w:val="0045561B"/>
    <w:rsid w:val="00456774"/>
    <w:rsid w:val="004617E8"/>
    <w:rsid w:val="00462298"/>
    <w:rsid w:val="004630B8"/>
    <w:rsid w:val="00465698"/>
    <w:rsid w:val="0046619C"/>
    <w:rsid w:val="004668E8"/>
    <w:rsid w:val="004702B6"/>
    <w:rsid w:val="004704F2"/>
    <w:rsid w:val="00470D62"/>
    <w:rsid w:val="00472613"/>
    <w:rsid w:val="00472D90"/>
    <w:rsid w:val="004736E2"/>
    <w:rsid w:val="00473713"/>
    <w:rsid w:val="00473A48"/>
    <w:rsid w:val="0047429B"/>
    <w:rsid w:val="00474326"/>
    <w:rsid w:val="004746E0"/>
    <w:rsid w:val="00475BFA"/>
    <w:rsid w:val="00477022"/>
    <w:rsid w:val="0047770D"/>
    <w:rsid w:val="004777BB"/>
    <w:rsid w:val="00480487"/>
    <w:rsid w:val="00480E2A"/>
    <w:rsid w:val="00483234"/>
    <w:rsid w:val="004844E0"/>
    <w:rsid w:val="004846A1"/>
    <w:rsid w:val="00485386"/>
    <w:rsid w:val="004854E3"/>
    <w:rsid w:val="00485FA4"/>
    <w:rsid w:val="00486FAD"/>
    <w:rsid w:val="0049113A"/>
    <w:rsid w:val="00492396"/>
    <w:rsid w:val="00492D83"/>
    <w:rsid w:val="00493406"/>
    <w:rsid w:val="004938A9"/>
    <w:rsid w:val="00493E42"/>
    <w:rsid w:val="00494BDA"/>
    <w:rsid w:val="00495A05"/>
    <w:rsid w:val="00495A90"/>
    <w:rsid w:val="00496BD7"/>
    <w:rsid w:val="00497295"/>
    <w:rsid w:val="004A2714"/>
    <w:rsid w:val="004A3E9B"/>
    <w:rsid w:val="004A4792"/>
    <w:rsid w:val="004A7B5A"/>
    <w:rsid w:val="004A7F77"/>
    <w:rsid w:val="004B054E"/>
    <w:rsid w:val="004B1E4C"/>
    <w:rsid w:val="004B4261"/>
    <w:rsid w:val="004B4881"/>
    <w:rsid w:val="004B5228"/>
    <w:rsid w:val="004B69B7"/>
    <w:rsid w:val="004B703E"/>
    <w:rsid w:val="004C0C89"/>
    <w:rsid w:val="004C19E0"/>
    <w:rsid w:val="004C2469"/>
    <w:rsid w:val="004C25F2"/>
    <w:rsid w:val="004C4BAB"/>
    <w:rsid w:val="004C5546"/>
    <w:rsid w:val="004C629D"/>
    <w:rsid w:val="004C6DDA"/>
    <w:rsid w:val="004D1103"/>
    <w:rsid w:val="004D1849"/>
    <w:rsid w:val="004D1A60"/>
    <w:rsid w:val="004D1DCE"/>
    <w:rsid w:val="004D1E29"/>
    <w:rsid w:val="004D2598"/>
    <w:rsid w:val="004D7377"/>
    <w:rsid w:val="004D7389"/>
    <w:rsid w:val="004D73D6"/>
    <w:rsid w:val="004D7E45"/>
    <w:rsid w:val="004E1DC4"/>
    <w:rsid w:val="004E2CDB"/>
    <w:rsid w:val="004E2F31"/>
    <w:rsid w:val="004E32E7"/>
    <w:rsid w:val="004E3735"/>
    <w:rsid w:val="004E45FF"/>
    <w:rsid w:val="004E50CC"/>
    <w:rsid w:val="004E5425"/>
    <w:rsid w:val="004E580E"/>
    <w:rsid w:val="004E58B6"/>
    <w:rsid w:val="004E768C"/>
    <w:rsid w:val="004E781B"/>
    <w:rsid w:val="004F2A31"/>
    <w:rsid w:val="004F591F"/>
    <w:rsid w:val="004F642D"/>
    <w:rsid w:val="005016BB"/>
    <w:rsid w:val="00501CF2"/>
    <w:rsid w:val="00502689"/>
    <w:rsid w:val="00502BB2"/>
    <w:rsid w:val="005039D3"/>
    <w:rsid w:val="00503FB8"/>
    <w:rsid w:val="00510941"/>
    <w:rsid w:val="005114BA"/>
    <w:rsid w:val="00511B86"/>
    <w:rsid w:val="0051592F"/>
    <w:rsid w:val="00515E66"/>
    <w:rsid w:val="00516063"/>
    <w:rsid w:val="00516375"/>
    <w:rsid w:val="00517A4A"/>
    <w:rsid w:val="00520D69"/>
    <w:rsid w:val="005210B6"/>
    <w:rsid w:val="00521156"/>
    <w:rsid w:val="00521A70"/>
    <w:rsid w:val="00522DC8"/>
    <w:rsid w:val="00523C4A"/>
    <w:rsid w:val="00523EB9"/>
    <w:rsid w:val="00525270"/>
    <w:rsid w:val="00525DAF"/>
    <w:rsid w:val="00526419"/>
    <w:rsid w:val="005273FD"/>
    <w:rsid w:val="00527751"/>
    <w:rsid w:val="0052795C"/>
    <w:rsid w:val="00527A32"/>
    <w:rsid w:val="0053010B"/>
    <w:rsid w:val="0053076E"/>
    <w:rsid w:val="005313EB"/>
    <w:rsid w:val="00532750"/>
    <w:rsid w:val="00532CCC"/>
    <w:rsid w:val="00533258"/>
    <w:rsid w:val="005355D4"/>
    <w:rsid w:val="00537054"/>
    <w:rsid w:val="00537ABF"/>
    <w:rsid w:val="00537C29"/>
    <w:rsid w:val="005403E4"/>
    <w:rsid w:val="00540F00"/>
    <w:rsid w:val="005412E6"/>
    <w:rsid w:val="005424D3"/>
    <w:rsid w:val="0054330F"/>
    <w:rsid w:val="00543496"/>
    <w:rsid w:val="00543644"/>
    <w:rsid w:val="00543D66"/>
    <w:rsid w:val="00543F4F"/>
    <w:rsid w:val="00543FAF"/>
    <w:rsid w:val="00544D39"/>
    <w:rsid w:val="00545810"/>
    <w:rsid w:val="00550B2F"/>
    <w:rsid w:val="005513B3"/>
    <w:rsid w:val="005525FB"/>
    <w:rsid w:val="00553B68"/>
    <w:rsid w:val="00554D47"/>
    <w:rsid w:val="005554EC"/>
    <w:rsid w:val="005556D2"/>
    <w:rsid w:val="005564DC"/>
    <w:rsid w:val="00556E4A"/>
    <w:rsid w:val="00557081"/>
    <w:rsid w:val="0055792C"/>
    <w:rsid w:val="00560934"/>
    <w:rsid w:val="0056175D"/>
    <w:rsid w:val="00561824"/>
    <w:rsid w:val="00561EEC"/>
    <w:rsid w:val="00562984"/>
    <w:rsid w:val="00564405"/>
    <w:rsid w:val="00565EB8"/>
    <w:rsid w:val="005669F4"/>
    <w:rsid w:val="00567537"/>
    <w:rsid w:val="005719F8"/>
    <w:rsid w:val="005722E3"/>
    <w:rsid w:val="00572CF2"/>
    <w:rsid w:val="00573822"/>
    <w:rsid w:val="005756C1"/>
    <w:rsid w:val="00575872"/>
    <w:rsid w:val="00575EED"/>
    <w:rsid w:val="0058050D"/>
    <w:rsid w:val="00580720"/>
    <w:rsid w:val="00581DD6"/>
    <w:rsid w:val="00582B65"/>
    <w:rsid w:val="005838A2"/>
    <w:rsid w:val="00584AD8"/>
    <w:rsid w:val="00585AD1"/>
    <w:rsid w:val="00586D89"/>
    <w:rsid w:val="005874DE"/>
    <w:rsid w:val="005875D5"/>
    <w:rsid w:val="00590D2A"/>
    <w:rsid w:val="0059346E"/>
    <w:rsid w:val="0059356E"/>
    <w:rsid w:val="00594837"/>
    <w:rsid w:val="005953DC"/>
    <w:rsid w:val="005956F9"/>
    <w:rsid w:val="00596D43"/>
    <w:rsid w:val="00597B8C"/>
    <w:rsid w:val="005A1659"/>
    <w:rsid w:val="005A1A99"/>
    <w:rsid w:val="005A44E7"/>
    <w:rsid w:val="005A4838"/>
    <w:rsid w:val="005A59ED"/>
    <w:rsid w:val="005A5F02"/>
    <w:rsid w:val="005B0295"/>
    <w:rsid w:val="005B044D"/>
    <w:rsid w:val="005B0931"/>
    <w:rsid w:val="005B1A9D"/>
    <w:rsid w:val="005B2362"/>
    <w:rsid w:val="005B3184"/>
    <w:rsid w:val="005B320E"/>
    <w:rsid w:val="005B4F71"/>
    <w:rsid w:val="005C019B"/>
    <w:rsid w:val="005C05E4"/>
    <w:rsid w:val="005C16E6"/>
    <w:rsid w:val="005C4627"/>
    <w:rsid w:val="005C507D"/>
    <w:rsid w:val="005C5879"/>
    <w:rsid w:val="005C697C"/>
    <w:rsid w:val="005C7305"/>
    <w:rsid w:val="005D2247"/>
    <w:rsid w:val="005D25A6"/>
    <w:rsid w:val="005D34F9"/>
    <w:rsid w:val="005D368D"/>
    <w:rsid w:val="005D67A1"/>
    <w:rsid w:val="005D68B0"/>
    <w:rsid w:val="005D6AB5"/>
    <w:rsid w:val="005D6E82"/>
    <w:rsid w:val="005D751F"/>
    <w:rsid w:val="005D7C88"/>
    <w:rsid w:val="005E06A9"/>
    <w:rsid w:val="005E0B93"/>
    <w:rsid w:val="005E15AC"/>
    <w:rsid w:val="005E1956"/>
    <w:rsid w:val="005E2228"/>
    <w:rsid w:val="005E2AFB"/>
    <w:rsid w:val="005E2FE2"/>
    <w:rsid w:val="005E3A63"/>
    <w:rsid w:val="005E4B57"/>
    <w:rsid w:val="005E60ED"/>
    <w:rsid w:val="005F2ACC"/>
    <w:rsid w:val="005F5900"/>
    <w:rsid w:val="005F5B65"/>
    <w:rsid w:val="005F6878"/>
    <w:rsid w:val="00600226"/>
    <w:rsid w:val="00600BC0"/>
    <w:rsid w:val="006013F8"/>
    <w:rsid w:val="00601CDF"/>
    <w:rsid w:val="00602134"/>
    <w:rsid w:val="0060267C"/>
    <w:rsid w:val="006042AF"/>
    <w:rsid w:val="00604F55"/>
    <w:rsid w:val="006053B5"/>
    <w:rsid w:val="00605CCB"/>
    <w:rsid w:val="0061060C"/>
    <w:rsid w:val="00611140"/>
    <w:rsid w:val="0061133C"/>
    <w:rsid w:val="00611B7B"/>
    <w:rsid w:val="006126E9"/>
    <w:rsid w:val="00612EC0"/>
    <w:rsid w:val="0061367E"/>
    <w:rsid w:val="00613931"/>
    <w:rsid w:val="00613A11"/>
    <w:rsid w:val="00614F61"/>
    <w:rsid w:val="00615BF8"/>
    <w:rsid w:val="00617446"/>
    <w:rsid w:val="006206AE"/>
    <w:rsid w:val="006216AF"/>
    <w:rsid w:val="006217BF"/>
    <w:rsid w:val="00622D3A"/>
    <w:rsid w:val="00622E3F"/>
    <w:rsid w:val="00622ED8"/>
    <w:rsid w:val="00624998"/>
    <w:rsid w:val="006252A4"/>
    <w:rsid w:val="00627E57"/>
    <w:rsid w:val="006301F0"/>
    <w:rsid w:val="006309C1"/>
    <w:rsid w:val="00631A4E"/>
    <w:rsid w:val="006322CA"/>
    <w:rsid w:val="00633844"/>
    <w:rsid w:val="00634366"/>
    <w:rsid w:val="006344F7"/>
    <w:rsid w:val="00637B7F"/>
    <w:rsid w:val="00640A33"/>
    <w:rsid w:val="00642B7E"/>
    <w:rsid w:val="00644454"/>
    <w:rsid w:val="00645DB2"/>
    <w:rsid w:val="0064768E"/>
    <w:rsid w:val="006518A9"/>
    <w:rsid w:val="00651A16"/>
    <w:rsid w:val="00651FDD"/>
    <w:rsid w:val="006531F9"/>
    <w:rsid w:val="00653495"/>
    <w:rsid w:val="00653723"/>
    <w:rsid w:val="00654751"/>
    <w:rsid w:val="00655D86"/>
    <w:rsid w:val="00657907"/>
    <w:rsid w:val="006607A4"/>
    <w:rsid w:val="00662118"/>
    <w:rsid w:val="006645E4"/>
    <w:rsid w:val="006651C2"/>
    <w:rsid w:val="00666C04"/>
    <w:rsid w:val="00670379"/>
    <w:rsid w:val="00671725"/>
    <w:rsid w:val="00671CBF"/>
    <w:rsid w:val="006731C6"/>
    <w:rsid w:val="00673629"/>
    <w:rsid w:val="00673818"/>
    <w:rsid w:val="00674CAE"/>
    <w:rsid w:val="00677646"/>
    <w:rsid w:val="006804E7"/>
    <w:rsid w:val="0068110A"/>
    <w:rsid w:val="00683557"/>
    <w:rsid w:val="00683F24"/>
    <w:rsid w:val="00684D96"/>
    <w:rsid w:val="006856DB"/>
    <w:rsid w:val="006908D2"/>
    <w:rsid w:val="00690E4D"/>
    <w:rsid w:val="00690ED4"/>
    <w:rsid w:val="0069478E"/>
    <w:rsid w:val="00694C3B"/>
    <w:rsid w:val="00694D74"/>
    <w:rsid w:val="00694E9F"/>
    <w:rsid w:val="00695118"/>
    <w:rsid w:val="00695830"/>
    <w:rsid w:val="00695CA1"/>
    <w:rsid w:val="00697D96"/>
    <w:rsid w:val="006A012B"/>
    <w:rsid w:val="006A0BF9"/>
    <w:rsid w:val="006A486F"/>
    <w:rsid w:val="006A5432"/>
    <w:rsid w:val="006A5FCD"/>
    <w:rsid w:val="006A7405"/>
    <w:rsid w:val="006B1C36"/>
    <w:rsid w:val="006B2CB2"/>
    <w:rsid w:val="006B589D"/>
    <w:rsid w:val="006B7A54"/>
    <w:rsid w:val="006C0403"/>
    <w:rsid w:val="006C1740"/>
    <w:rsid w:val="006C1776"/>
    <w:rsid w:val="006C1DC6"/>
    <w:rsid w:val="006C3ACE"/>
    <w:rsid w:val="006C6705"/>
    <w:rsid w:val="006C7B33"/>
    <w:rsid w:val="006D0A87"/>
    <w:rsid w:val="006D1290"/>
    <w:rsid w:val="006D1987"/>
    <w:rsid w:val="006D226D"/>
    <w:rsid w:val="006D59FD"/>
    <w:rsid w:val="006D6E4F"/>
    <w:rsid w:val="006D74A6"/>
    <w:rsid w:val="006E032D"/>
    <w:rsid w:val="006E043A"/>
    <w:rsid w:val="006E2295"/>
    <w:rsid w:val="006E2544"/>
    <w:rsid w:val="006E26EA"/>
    <w:rsid w:val="006E2951"/>
    <w:rsid w:val="006E2B80"/>
    <w:rsid w:val="006E3410"/>
    <w:rsid w:val="006E463E"/>
    <w:rsid w:val="006E557F"/>
    <w:rsid w:val="006E577D"/>
    <w:rsid w:val="006E687E"/>
    <w:rsid w:val="006E76A6"/>
    <w:rsid w:val="006E7D53"/>
    <w:rsid w:val="006F081E"/>
    <w:rsid w:val="006F25B1"/>
    <w:rsid w:val="006F38D5"/>
    <w:rsid w:val="006F3BC0"/>
    <w:rsid w:val="006F49E4"/>
    <w:rsid w:val="006F6C1F"/>
    <w:rsid w:val="00701216"/>
    <w:rsid w:val="0070211D"/>
    <w:rsid w:val="00703198"/>
    <w:rsid w:val="00704E1D"/>
    <w:rsid w:val="007132FB"/>
    <w:rsid w:val="007135C1"/>
    <w:rsid w:val="007145EB"/>
    <w:rsid w:val="00714D7D"/>
    <w:rsid w:val="00714FE6"/>
    <w:rsid w:val="00715712"/>
    <w:rsid w:val="00716AE7"/>
    <w:rsid w:val="007175BF"/>
    <w:rsid w:val="00720099"/>
    <w:rsid w:val="00720F42"/>
    <w:rsid w:val="00721859"/>
    <w:rsid w:val="00725F67"/>
    <w:rsid w:val="00727319"/>
    <w:rsid w:val="007276B9"/>
    <w:rsid w:val="0073186B"/>
    <w:rsid w:val="007327F7"/>
    <w:rsid w:val="00733020"/>
    <w:rsid w:val="00733103"/>
    <w:rsid w:val="00735575"/>
    <w:rsid w:val="007365FD"/>
    <w:rsid w:val="0073660D"/>
    <w:rsid w:val="00737FC8"/>
    <w:rsid w:val="00740D87"/>
    <w:rsid w:val="00744FE9"/>
    <w:rsid w:val="007451C3"/>
    <w:rsid w:val="00745364"/>
    <w:rsid w:val="00745F16"/>
    <w:rsid w:val="0074634C"/>
    <w:rsid w:val="007468FF"/>
    <w:rsid w:val="00747F96"/>
    <w:rsid w:val="00751512"/>
    <w:rsid w:val="0075204B"/>
    <w:rsid w:val="0075275B"/>
    <w:rsid w:val="007528B4"/>
    <w:rsid w:val="007531A9"/>
    <w:rsid w:val="00753B75"/>
    <w:rsid w:val="00753D6D"/>
    <w:rsid w:val="00754937"/>
    <w:rsid w:val="00755616"/>
    <w:rsid w:val="007567EC"/>
    <w:rsid w:val="00761351"/>
    <w:rsid w:val="007621A3"/>
    <w:rsid w:val="00762904"/>
    <w:rsid w:val="00762A97"/>
    <w:rsid w:val="00763F7E"/>
    <w:rsid w:val="00764BCE"/>
    <w:rsid w:val="00765B3A"/>
    <w:rsid w:val="007701AB"/>
    <w:rsid w:val="00770304"/>
    <w:rsid w:val="00771187"/>
    <w:rsid w:val="007716D4"/>
    <w:rsid w:val="00771A31"/>
    <w:rsid w:val="00773059"/>
    <w:rsid w:val="00773102"/>
    <w:rsid w:val="00773975"/>
    <w:rsid w:val="00774797"/>
    <w:rsid w:val="00774E2D"/>
    <w:rsid w:val="0078005A"/>
    <w:rsid w:val="0078062B"/>
    <w:rsid w:val="00781264"/>
    <w:rsid w:val="007813AD"/>
    <w:rsid w:val="007817CD"/>
    <w:rsid w:val="0078475F"/>
    <w:rsid w:val="00784BC4"/>
    <w:rsid w:val="0078534A"/>
    <w:rsid w:val="00787B2D"/>
    <w:rsid w:val="00787EFE"/>
    <w:rsid w:val="007910D2"/>
    <w:rsid w:val="00791E29"/>
    <w:rsid w:val="00792846"/>
    <w:rsid w:val="00793719"/>
    <w:rsid w:val="00793788"/>
    <w:rsid w:val="007938B3"/>
    <w:rsid w:val="00793B2B"/>
    <w:rsid w:val="00793B32"/>
    <w:rsid w:val="00793F97"/>
    <w:rsid w:val="00794599"/>
    <w:rsid w:val="00795008"/>
    <w:rsid w:val="00796502"/>
    <w:rsid w:val="00797676"/>
    <w:rsid w:val="00797F26"/>
    <w:rsid w:val="007A0200"/>
    <w:rsid w:val="007A0245"/>
    <w:rsid w:val="007A108B"/>
    <w:rsid w:val="007A1DA5"/>
    <w:rsid w:val="007A1DB4"/>
    <w:rsid w:val="007A262A"/>
    <w:rsid w:val="007A2B8B"/>
    <w:rsid w:val="007A387B"/>
    <w:rsid w:val="007A4152"/>
    <w:rsid w:val="007A5473"/>
    <w:rsid w:val="007B0C47"/>
    <w:rsid w:val="007B14C1"/>
    <w:rsid w:val="007B4353"/>
    <w:rsid w:val="007B4810"/>
    <w:rsid w:val="007B5900"/>
    <w:rsid w:val="007B622F"/>
    <w:rsid w:val="007C2060"/>
    <w:rsid w:val="007C3036"/>
    <w:rsid w:val="007C47AB"/>
    <w:rsid w:val="007C5611"/>
    <w:rsid w:val="007C6790"/>
    <w:rsid w:val="007C77B7"/>
    <w:rsid w:val="007D57E2"/>
    <w:rsid w:val="007D721C"/>
    <w:rsid w:val="007D7C0E"/>
    <w:rsid w:val="007E0382"/>
    <w:rsid w:val="007E1A06"/>
    <w:rsid w:val="007E218A"/>
    <w:rsid w:val="007E29DD"/>
    <w:rsid w:val="007E2FF2"/>
    <w:rsid w:val="007E3AE0"/>
    <w:rsid w:val="007E5FE0"/>
    <w:rsid w:val="007E6315"/>
    <w:rsid w:val="007E72D9"/>
    <w:rsid w:val="007F0C70"/>
    <w:rsid w:val="007F2D8A"/>
    <w:rsid w:val="007F3138"/>
    <w:rsid w:val="007F3DC1"/>
    <w:rsid w:val="007F6372"/>
    <w:rsid w:val="007F66BD"/>
    <w:rsid w:val="007F731F"/>
    <w:rsid w:val="00800FA5"/>
    <w:rsid w:val="00800FE5"/>
    <w:rsid w:val="0080196F"/>
    <w:rsid w:val="00801C39"/>
    <w:rsid w:val="0080298F"/>
    <w:rsid w:val="00803F47"/>
    <w:rsid w:val="00805DC5"/>
    <w:rsid w:val="00813EF8"/>
    <w:rsid w:val="0081676A"/>
    <w:rsid w:val="008210B0"/>
    <w:rsid w:val="00821A22"/>
    <w:rsid w:val="008240AD"/>
    <w:rsid w:val="00824A5A"/>
    <w:rsid w:val="008262B0"/>
    <w:rsid w:val="00827139"/>
    <w:rsid w:val="00832332"/>
    <w:rsid w:val="0083375E"/>
    <w:rsid w:val="00833BED"/>
    <w:rsid w:val="008352E3"/>
    <w:rsid w:val="008354A8"/>
    <w:rsid w:val="008357B4"/>
    <w:rsid w:val="008369EF"/>
    <w:rsid w:val="008372C1"/>
    <w:rsid w:val="00837FAC"/>
    <w:rsid w:val="00840D2B"/>
    <w:rsid w:val="0084134F"/>
    <w:rsid w:val="00841526"/>
    <w:rsid w:val="00842971"/>
    <w:rsid w:val="00843031"/>
    <w:rsid w:val="00844280"/>
    <w:rsid w:val="0084689C"/>
    <w:rsid w:val="00851751"/>
    <w:rsid w:val="00852E29"/>
    <w:rsid w:val="00857577"/>
    <w:rsid w:val="008605E3"/>
    <w:rsid w:val="00860FEE"/>
    <w:rsid w:val="00861680"/>
    <w:rsid w:val="00861A81"/>
    <w:rsid w:val="00863DB8"/>
    <w:rsid w:val="008643DC"/>
    <w:rsid w:val="00866621"/>
    <w:rsid w:val="008669D7"/>
    <w:rsid w:val="00866CBF"/>
    <w:rsid w:val="00867406"/>
    <w:rsid w:val="00870483"/>
    <w:rsid w:val="00871F90"/>
    <w:rsid w:val="008727CF"/>
    <w:rsid w:val="00873415"/>
    <w:rsid w:val="00874970"/>
    <w:rsid w:val="008759BF"/>
    <w:rsid w:val="00877108"/>
    <w:rsid w:val="00880962"/>
    <w:rsid w:val="00881BEB"/>
    <w:rsid w:val="0088280E"/>
    <w:rsid w:val="0088357B"/>
    <w:rsid w:val="0088408C"/>
    <w:rsid w:val="00884AE2"/>
    <w:rsid w:val="008864BD"/>
    <w:rsid w:val="0089126B"/>
    <w:rsid w:val="0089174A"/>
    <w:rsid w:val="00891D40"/>
    <w:rsid w:val="00892DDB"/>
    <w:rsid w:val="00893336"/>
    <w:rsid w:val="00893385"/>
    <w:rsid w:val="0089359D"/>
    <w:rsid w:val="008942A6"/>
    <w:rsid w:val="00895E1F"/>
    <w:rsid w:val="008967A0"/>
    <w:rsid w:val="008A030A"/>
    <w:rsid w:val="008A1201"/>
    <w:rsid w:val="008A355F"/>
    <w:rsid w:val="008A41C5"/>
    <w:rsid w:val="008A55A2"/>
    <w:rsid w:val="008A6338"/>
    <w:rsid w:val="008A6FFB"/>
    <w:rsid w:val="008B06F7"/>
    <w:rsid w:val="008B0AFF"/>
    <w:rsid w:val="008B0D50"/>
    <w:rsid w:val="008B29B0"/>
    <w:rsid w:val="008B37C4"/>
    <w:rsid w:val="008B5016"/>
    <w:rsid w:val="008B5425"/>
    <w:rsid w:val="008B5E6B"/>
    <w:rsid w:val="008B6592"/>
    <w:rsid w:val="008B6602"/>
    <w:rsid w:val="008B7029"/>
    <w:rsid w:val="008B7754"/>
    <w:rsid w:val="008B77EE"/>
    <w:rsid w:val="008C021B"/>
    <w:rsid w:val="008C1582"/>
    <w:rsid w:val="008C40BE"/>
    <w:rsid w:val="008C565B"/>
    <w:rsid w:val="008C6C43"/>
    <w:rsid w:val="008C7027"/>
    <w:rsid w:val="008C7405"/>
    <w:rsid w:val="008C78E3"/>
    <w:rsid w:val="008D06CA"/>
    <w:rsid w:val="008D0F15"/>
    <w:rsid w:val="008D1000"/>
    <w:rsid w:val="008D148A"/>
    <w:rsid w:val="008D38F5"/>
    <w:rsid w:val="008D3B4A"/>
    <w:rsid w:val="008D4E4D"/>
    <w:rsid w:val="008D7B23"/>
    <w:rsid w:val="008E12F0"/>
    <w:rsid w:val="008E14C4"/>
    <w:rsid w:val="008E2A95"/>
    <w:rsid w:val="008E3B5B"/>
    <w:rsid w:val="008E3EA6"/>
    <w:rsid w:val="008E52B9"/>
    <w:rsid w:val="008E611B"/>
    <w:rsid w:val="008E64CE"/>
    <w:rsid w:val="008E65F8"/>
    <w:rsid w:val="008F095B"/>
    <w:rsid w:val="008F0E39"/>
    <w:rsid w:val="008F3533"/>
    <w:rsid w:val="008F36EC"/>
    <w:rsid w:val="008F4A48"/>
    <w:rsid w:val="008F4B43"/>
    <w:rsid w:val="008F6084"/>
    <w:rsid w:val="008F6437"/>
    <w:rsid w:val="00900217"/>
    <w:rsid w:val="009017E8"/>
    <w:rsid w:val="00904E66"/>
    <w:rsid w:val="00905A8F"/>
    <w:rsid w:val="00905BF6"/>
    <w:rsid w:val="0090628C"/>
    <w:rsid w:val="00906CA9"/>
    <w:rsid w:val="00907914"/>
    <w:rsid w:val="00912BBA"/>
    <w:rsid w:val="00913157"/>
    <w:rsid w:val="00914C5D"/>
    <w:rsid w:val="009170C6"/>
    <w:rsid w:val="009201BF"/>
    <w:rsid w:val="009207B7"/>
    <w:rsid w:val="009212B8"/>
    <w:rsid w:val="00922665"/>
    <w:rsid w:val="00923CCA"/>
    <w:rsid w:val="00923F4E"/>
    <w:rsid w:val="00924EF1"/>
    <w:rsid w:val="00925238"/>
    <w:rsid w:val="00926159"/>
    <w:rsid w:val="009269FB"/>
    <w:rsid w:val="00927726"/>
    <w:rsid w:val="009346E4"/>
    <w:rsid w:val="00935581"/>
    <w:rsid w:val="00936E14"/>
    <w:rsid w:val="0093736D"/>
    <w:rsid w:val="0093787E"/>
    <w:rsid w:val="00937D26"/>
    <w:rsid w:val="00940F54"/>
    <w:rsid w:val="009410A1"/>
    <w:rsid w:val="00943B49"/>
    <w:rsid w:val="0094456F"/>
    <w:rsid w:val="00945256"/>
    <w:rsid w:val="0094586E"/>
    <w:rsid w:val="00945C0B"/>
    <w:rsid w:val="009464D4"/>
    <w:rsid w:val="00946639"/>
    <w:rsid w:val="009528CD"/>
    <w:rsid w:val="009532AA"/>
    <w:rsid w:val="009532C9"/>
    <w:rsid w:val="00953367"/>
    <w:rsid w:val="00956917"/>
    <w:rsid w:val="0095748F"/>
    <w:rsid w:val="00960FBB"/>
    <w:rsid w:val="00963A10"/>
    <w:rsid w:val="00964AE6"/>
    <w:rsid w:val="009660A0"/>
    <w:rsid w:val="00967AC0"/>
    <w:rsid w:val="009715FB"/>
    <w:rsid w:val="0097170F"/>
    <w:rsid w:val="00972619"/>
    <w:rsid w:val="00972793"/>
    <w:rsid w:val="00973892"/>
    <w:rsid w:val="00974B7D"/>
    <w:rsid w:val="0097533B"/>
    <w:rsid w:val="009756B6"/>
    <w:rsid w:val="0097573F"/>
    <w:rsid w:val="00980521"/>
    <w:rsid w:val="009815F1"/>
    <w:rsid w:val="00981E65"/>
    <w:rsid w:val="00984849"/>
    <w:rsid w:val="009854F3"/>
    <w:rsid w:val="0098590A"/>
    <w:rsid w:val="00985C64"/>
    <w:rsid w:val="00986361"/>
    <w:rsid w:val="00990DA4"/>
    <w:rsid w:val="00991DBE"/>
    <w:rsid w:val="00992C6D"/>
    <w:rsid w:val="00993702"/>
    <w:rsid w:val="00994313"/>
    <w:rsid w:val="009966F5"/>
    <w:rsid w:val="00996926"/>
    <w:rsid w:val="00997912"/>
    <w:rsid w:val="009A0917"/>
    <w:rsid w:val="009A0B52"/>
    <w:rsid w:val="009A14D2"/>
    <w:rsid w:val="009A20E4"/>
    <w:rsid w:val="009A2ABF"/>
    <w:rsid w:val="009A37F3"/>
    <w:rsid w:val="009A6DA5"/>
    <w:rsid w:val="009A6E26"/>
    <w:rsid w:val="009B0C58"/>
    <w:rsid w:val="009B41CD"/>
    <w:rsid w:val="009C0760"/>
    <w:rsid w:val="009C0B96"/>
    <w:rsid w:val="009C0BA8"/>
    <w:rsid w:val="009C0C3C"/>
    <w:rsid w:val="009C2F77"/>
    <w:rsid w:val="009C38C4"/>
    <w:rsid w:val="009C3FDF"/>
    <w:rsid w:val="009C46C7"/>
    <w:rsid w:val="009C554E"/>
    <w:rsid w:val="009C582C"/>
    <w:rsid w:val="009C64E1"/>
    <w:rsid w:val="009C6750"/>
    <w:rsid w:val="009C6CC6"/>
    <w:rsid w:val="009D016A"/>
    <w:rsid w:val="009D0CC2"/>
    <w:rsid w:val="009D199D"/>
    <w:rsid w:val="009D23ED"/>
    <w:rsid w:val="009D24FB"/>
    <w:rsid w:val="009D2EB3"/>
    <w:rsid w:val="009D32C9"/>
    <w:rsid w:val="009D5D5D"/>
    <w:rsid w:val="009D6266"/>
    <w:rsid w:val="009D6300"/>
    <w:rsid w:val="009D72AB"/>
    <w:rsid w:val="009D7927"/>
    <w:rsid w:val="009E1A05"/>
    <w:rsid w:val="009E1DF3"/>
    <w:rsid w:val="009E24D1"/>
    <w:rsid w:val="009E4D3D"/>
    <w:rsid w:val="009E4E97"/>
    <w:rsid w:val="009E5548"/>
    <w:rsid w:val="009E58B7"/>
    <w:rsid w:val="009E5DB9"/>
    <w:rsid w:val="009E6335"/>
    <w:rsid w:val="009F02F2"/>
    <w:rsid w:val="009F0376"/>
    <w:rsid w:val="009F109E"/>
    <w:rsid w:val="009F39E6"/>
    <w:rsid w:val="009F4819"/>
    <w:rsid w:val="009F54E7"/>
    <w:rsid w:val="009F5AC7"/>
    <w:rsid w:val="009F6A63"/>
    <w:rsid w:val="009F7A23"/>
    <w:rsid w:val="00A00047"/>
    <w:rsid w:val="00A0054D"/>
    <w:rsid w:val="00A0228C"/>
    <w:rsid w:val="00A02FC6"/>
    <w:rsid w:val="00A039D1"/>
    <w:rsid w:val="00A04F22"/>
    <w:rsid w:val="00A054CD"/>
    <w:rsid w:val="00A0696E"/>
    <w:rsid w:val="00A07376"/>
    <w:rsid w:val="00A07B60"/>
    <w:rsid w:val="00A07C29"/>
    <w:rsid w:val="00A1087F"/>
    <w:rsid w:val="00A10AD9"/>
    <w:rsid w:val="00A10C7E"/>
    <w:rsid w:val="00A13C6E"/>
    <w:rsid w:val="00A1587C"/>
    <w:rsid w:val="00A177E5"/>
    <w:rsid w:val="00A20737"/>
    <w:rsid w:val="00A22718"/>
    <w:rsid w:val="00A228E8"/>
    <w:rsid w:val="00A23790"/>
    <w:rsid w:val="00A23950"/>
    <w:rsid w:val="00A2462F"/>
    <w:rsid w:val="00A30F08"/>
    <w:rsid w:val="00A3115F"/>
    <w:rsid w:val="00A31D50"/>
    <w:rsid w:val="00A32B4D"/>
    <w:rsid w:val="00A37A6B"/>
    <w:rsid w:val="00A40EAE"/>
    <w:rsid w:val="00A40EB3"/>
    <w:rsid w:val="00A4217F"/>
    <w:rsid w:val="00A444F1"/>
    <w:rsid w:val="00A44975"/>
    <w:rsid w:val="00A4595E"/>
    <w:rsid w:val="00A45CEF"/>
    <w:rsid w:val="00A46163"/>
    <w:rsid w:val="00A468B0"/>
    <w:rsid w:val="00A5186F"/>
    <w:rsid w:val="00A52D89"/>
    <w:rsid w:val="00A533C5"/>
    <w:rsid w:val="00A53A13"/>
    <w:rsid w:val="00A54694"/>
    <w:rsid w:val="00A55140"/>
    <w:rsid w:val="00A6072B"/>
    <w:rsid w:val="00A60D50"/>
    <w:rsid w:val="00A610B2"/>
    <w:rsid w:val="00A61252"/>
    <w:rsid w:val="00A62538"/>
    <w:rsid w:val="00A6347F"/>
    <w:rsid w:val="00A64535"/>
    <w:rsid w:val="00A65ABE"/>
    <w:rsid w:val="00A66565"/>
    <w:rsid w:val="00A6787D"/>
    <w:rsid w:val="00A679AD"/>
    <w:rsid w:val="00A7163E"/>
    <w:rsid w:val="00A71829"/>
    <w:rsid w:val="00A73630"/>
    <w:rsid w:val="00A74189"/>
    <w:rsid w:val="00A74BDD"/>
    <w:rsid w:val="00A74CF1"/>
    <w:rsid w:val="00A755CD"/>
    <w:rsid w:val="00A778E7"/>
    <w:rsid w:val="00A77C14"/>
    <w:rsid w:val="00A77D5F"/>
    <w:rsid w:val="00A77DFF"/>
    <w:rsid w:val="00A80360"/>
    <w:rsid w:val="00A81778"/>
    <w:rsid w:val="00A82EF0"/>
    <w:rsid w:val="00A839AE"/>
    <w:rsid w:val="00A86502"/>
    <w:rsid w:val="00A873E4"/>
    <w:rsid w:val="00A87A1C"/>
    <w:rsid w:val="00A91C43"/>
    <w:rsid w:val="00A922B9"/>
    <w:rsid w:val="00A932B7"/>
    <w:rsid w:val="00A9543B"/>
    <w:rsid w:val="00A95FB8"/>
    <w:rsid w:val="00A97F4D"/>
    <w:rsid w:val="00AA1608"/>
    <w:rsid w:val="00AA1B48"/>
    <w:rsid w:val="00AA2112"/>
    <w:rsid w:val="00AA36B5"/>
    <w:rsid w:val="00AA3B00"/>
    <w:rsid w:val="00AA400E"/>
    <w:rsid w:val="00AA4271"/>
    <w:rsid w:val="00AA5F04"/>
    <w:rsid w:val="00AA6A74"/>
    <w:rsid w:val="00AA7D3C"/>
    <w:rsid w:val="00AB05F5"/>
    <w:rsid w:val="00AB0B92"/>
    <w:rsid w:val="00AB1184"/>
    <w:rsid w:val="00AB43B0"/>
    <w:rsid w:val="00AB43F6"/>
    <w:rsid w:val="00AB459F"/>
    <w:rsid w:val="00AB4C55"/>
    <w:rsid w:val="00AB521C"/>
    <w:rsid w:val="00AB577C"/>
    <w:rsid w:val="00AB5FD4"/>
    <w:rsid w:val="00AB62C6"/>
    <w:rsid w:val="00AB7120"/>
    <w:rsid w:val="00AC0571"/>
    <w:rsid w:val="00AC10FC"/>
    <w:rsid w:val="00AC264B"/>
    <w:rsid w:val="00AC3235"/>
    <w:rsid w:val="00AC3A91"/>
    <w:rsid w:val="00AC4BFC"/>
    <w:rsid w:val="00AC51AC"/>
    <w:rsid w:val="00AC7801"/>
    <w:rsid w:val="00AC7A67"/>
    <w:rsid w:val="00AC7B35"/>
    <w:rsid w:val="00AD10D9"/>
    <w:rsid w:val="00AD52C6"/>
    <w:rsid w:val="00AD6223"/>
    <w:rsid w:val="00AD74F4"/>
    <w:rsid w:val="00AD7E5D"/>
    <w:rsid w:val="00AE1C8B"/>
    <w:rsid w:val="00AE1EBB"/>
    <w:rsid w:val="00AE2A7F"/>
    <w:rsid w:val="00AE35F2"/>
    <w:rsid w:val="00AE4597"/>
    <w:rsid w:val="00AE4F57"/>
    <w:rsid w:val="00AE5337"/>
    <w:rsid w:val="00AF379C"/>
    <w:rsid w:val="00AF3FB0"/>
    <w:rsid w:val="00AF47C9"/>
    <w:rsid w:val="00AF5A44"/>
    <w:rsid w:val="00B00391"/>
    <w:rsid w:val="00B004B4"/>
    <w:rsid w:val="00B022B8"/>
    <w:rsid w:val="00B02382"/>
    <w:rsid w:val="00B03245"/>
    <w:rsid w:val="00B03259"/>
    <w:rsid w:val="00B034FD"/>
    <w:rsid w:val="00B04E16"/>
    <w:rsid w:val="00B077A3"/>
    <w:rsid w:val="00B10CC9"/>
    <w:rsid w:val="00B11CC4"/>
    <w:rsid w:val="00B1412C"/>
    <w:rsid w:val="00B14196"/>
    <w:rsid w:val="00B14C0F"/>
    <w:rsid w:val="00B16343"/>
    <w:rsid w:val="00B178AE"/>
    <w:rsid w:val="00B20FDA"/>
    <w:rsid w:val="00B23E71"/>
    <w:rsid w:val="00B2473A"/>
    <w:rsid w:val="00B24DBA"/>
    <w:rsid w:val="00B26786"/>
    <w:rsid w:val="00B310A5"/>
    <w:rsid w:val="00B3213F"/>
    <w:rsid w:val="00B321B2"/>
    <w:rsid w:val="00B333F4"/>
    <w:rsid w:val="00B34732"/>
    <w:rsid w:val="00B34ACE"/>
    <w:rsid w:val="00B35026"/>
    <w:rsid w:val="00B35670"/>
    <w:rsid w:val="00B35A72"/>
    <w:rsid w:val="00B37852"/>
    <w:rsid w:val="00B43811"/>
    <w:rsid w:val="00B45B17"/>
    <w:rsid w:val="00B461FE"/>
    <w:rsid w:val="00B516E7"/>
    <w:rsid w:val="00B5199E"/>
    <w:rsid w:val="00B51CB2"/>
    <w:rsid w:val="00B5248E"/>
    <w:rsid w:val="00B54A87"/>
    <w:rsid w:val="00B56CC8"/>
    <w:rsid w:val="00B56ECF"/>
    <w:rsid w:val="00B60102"/>
    <w:rsid w:val="00B60181"/>
    <w:rsid w:val="00B604EB"/>
    <w:rsid w:val="00B614A8"/>
    <w:rsid w:val="00B61C38"/>
    <w:rsid w:val="00B62769"/>
    <w:rsid w:val="00B6351E"/>
    <w:rsid w:val="00B6355E"/>
    <w:rsid w:val="00B6399C"/>
    <w:rsid w:val="00B65BA5"/>
    <w:rsid w:val="00B67395"/>
    <w:rsid w:val="00B705FC"/>
    <w:rsid w:val="00B73696"/>
    <w:rsid w:val="00B73825"/>
    <w:rsid w:val="00B75C30"/>
    <w:rsid w:val="00B75C71"/>
    <w:rsid w:val="00B760FF"/>
    <w:rsid w:val="00B7727E"/>
    <w:rsid w:val="00B77D1C"/>
    <w:rsid w:val="00B80409"/>
    <w:rsid w:val="00B838F5"/>
    <w:rsid w:val="00B83FFF"/>
    <w:rsid w:val="00B84F10"/>
    <w:rsid w:val="00B855B8"/>
    <w:rsid w:val="00B86C5E"/>
    <w:rsid w:val="00B86C85"/>
    <w:rsid w:val="00B87A15"/>
    <w:rsid w:val="00B9015E"/>
    <w:rsid w:val="00B9021F"/>
    <w:rsid w:val="00B904ED"/>
    <w:rsid w:val="00B905EA"/>
    <w:rsid w:val="00B9170E"/>
    <w:rsid w:val="00B928AC"/>
    <w:rsid w:val="00B92E46"/>
    <w:rsid w:val="00B92F9D"/>
    <w:rsid w:val="00B9316F"/>
    <w:rsid w:val="00B94505"/>
    <w:rsid w:val="00B9631E"/>
    <w:rsid w:val="00B968F1"/>
    <w:rsid w:val="00B96E84"/>
    <w:rsid w:val="00B97593"/>
    <w:rsid w:val="00BA157B"/>
    <w:rsid w:val="00BA1F4D"/>
    <w:rsid w:val="00BA3071"/>
    <w:rsid w:val="00BA3EB0"/>
    <w:rsid w:val="00BA4D71"/>
    <w:rsid w:val="00BA52AA"/>
    <w:rsid w:val="00BA6838"/>
    <w:rsid w:val="00BA7B0B"/>
    <w:rsid w:val="00BB011C"/>
    <w:rsid w:val="00BB0304"/>
    <w:rsid w:val="00BB144D"/>
    <w:rsid w:val="00BB1D07"/>
    <w:rsid w:val="00BB2F2D"/>
    <w:rsid w:val="00BB3861"/>
    <w:rsid w:val="00BB73B9"/>
    <w:rsid w:val="00BC003E"/>
    <w:rsid w:val="00BC0040"/>
    <w:rsid w:val="00BC18C6"/>
    <w:rsid w:val="00BC1A31"/>
    <w:rsid w:val="00BC27CA"/>
    <w:rsid w:val="00BC3999"/>
    <w:rsid w:val="00BC3BA8"/>
    <w:rsid w:val="00BC4AEA"/>
    <w:rsid w:val="00BC622F"/>
    <w:rsid w:val="00BC7A7A"/>
    <w:rsid w:val="00BD1632"/>
    <w:rsid w:val="00BD1F18"/>
    <w:rsid w:val="00BD249A"/>
    <w:rsid w:val="00BD25DB"/>
    <w:rsid w:val="00BD432B"/>
    <w:rsid w:val="00BD5BFB"/>
    <w:rsid w:val="00BD5EA0"/>
    <w:rsid w:val="00BD68B8"/>
    <w:rsid w:val="00BD7A46"/>
    <w:rsid w:val="00BE0407"/>
    <w:rsid w:val="00BE068F"/>
    <w:rsid w:val="00BE1AA7"/>
    <w:rsid w:val="00BE1B64"/>
    <w:rsid w:val="00BE27B9"/>
    <w:rsid w:val="00BE2827"/>
    <w:rsid w:val="00BE3653"/>
    <w:rsid w:val="00BE36B1"/>
    <w:rsid w:val="00BE4500"/>
    <w:rsid w:val="00BE4FF4"/>
    <w:rsid w:val="00BE591B"/>
    <w:rsid w:val="00BE5FB9"/>
    <w:rsid w:val="00BE61E6"/>
    <w:rsid w:val="00BE6D30"/>
    <w:rsid w:val="00BE6E76"/>
    <w:rsid w:val="00BF037A"/>
    <w:rsid w:val="00BF0604"/>
    <w:rsid w:val="00BF17E1"/>
    <w:rsid w:val="00BF1A9D"/>
    <w:rsid w:val="00BF4603"/>
    <w:rsid w:val="00BF54DE"/>
    <w:rsid w:val="00BF6A4F"/>
    <w:rsid w:val="00BF7ECF"/>
    <w:rsid w:val="00C00784"/>
    <w:rsid w:val="00C023E0"/>
    <w:rsid w:val="00C03CED"/>
    <w:rsid w:val="00C03CF7"/>
    <w:rsid w:val="00C05B90"/>
    <w:rsid w:val="00C05EC2"/>
    <w:rsid w:val="00C107DB"/>
    <w:rsid w:val="00C10F96"/>
    <w:rsid w:val="00C11FD4"/>
    <w:rsid w:val="00C1203D"/>
    <w:rsid w:val="00C136AD"/>
    <w:rsid w:val="00C14838"/>
    <w:rsid w:val="00C14C17"/>
    <w:rsid w:val="00C177C6"/>
    <w:rsid w:val="00C2085B"/>
    <w:rsid w:val="00C21569"/>
    <w:rsid w:val="00C21A64"/>
    <w:rsid w:val="00C22C14"/>
    <w:rsid w:val="00C2321A"/>
    <w:rsid w:val="00C23F06"/>
    <w:rsid w:val="00C24FF0"/>
    <w:rsid w:val="00C250E5"/>
    <w:rsid w:val="00C25419"/>
    <w:rsid w:val="00C25867"/>
    <w:rsid w:val="00C26591"/>
    <w:rsid w:val="00C27F0D"/>
    <w:rsid w:val="00C3082D"/>
    <w:rsid w:val="00C3101B"/>
    <w:rsid w:val="00C32EDA"/>
    <w:rsid w:val="00C407F4"/>
    <w:rsid w:val="00C40C7A"/>
    <w:rsid w:val="00C4588A"/>
    <w:rsid w:val="00C46349"/>
    <w:rsid w:val="00C4701C"/>
    <w:rsid w:val="00C47352"/>
    <w:rsid w:val="00C47FE3"/>
    <w:rsid w:val="00C50ABD"/>
    <w:rsid w:val="00C51C36"/>
    <w:rsid w:val="00C52251"/>
    <w:rsid w:val="00C535BB"/>
    <w:rsid w:val="00C541D0"/>
    <w:rsid w:val="00C551CD"/>
    <w:rsid w:val="00C56880"/>
    <w:rsid w:val="00C57BF3"/>
    <w:rsid w:val="00C60C7E"/>
    <w:rsid w:val="00C60E7E"/>
    <w:rsid w:val="00C62557"/>
    <w:rsid w:val="00C65B3E"/>
    <w:rsid w:val="00C717FE"/>
    <w:rsid w:val="00C7247D"/>
    <w:rsid w:val="00C73DD1"/>
    <w:rsid w:val="00C745AE"/>
    <w:rsid w:val="00C75614"/>
    <w:rsid w:val="00C75FEE"/>
    <w:rsid w:val="00C8129D"/>
    <w:rsid w:val="00C8205D"/>
    <w:rsid w:val="00C82384"/>
    <w:rsid w:val="00C8728E"/>
    <w:rsid w:val="00C9012E"/>
    <w:rsid w:val="00C90937"/>
    <w:rsid w:val="00C9182A"/>
    <w:rsid w:val="00C9332F"/>
    <w:rsid w:val="00C93C4A"/>
    <w:rsid w:val="00C95F4F"/>
    <w:rsid w:val="00C96D92"/>
    <w:rsid w:val="00C96E3A"/>
    <w:rsid w:val="00C97395"/>
    <w:rsid w:val="00CA18D4"/>
    <w:rsid w:val="00CA2645"/>
    <w:rsid w:val="00CA51DC"/>
    <w:rsid w:val="00CA52E2"/>
    <w:rsid w:val="00CA76CD"/>
    <w:rsid w:val="00CB07DA"/>
    <w:rsid w:val="00CB2BAD"/>
    <w:rsid w:val="00CB2CA9"/>
    <w:rsid w:val="00CB2F89"/>
    <w:rsid w:val="00CB38FD"/>
    <w:rsid w:val="00CB498A"/>
    <w:rsid w:val="00CB6F53"/>
    <w:rsid w:val="00CC11FE"/>
    <w:rsid w:val="00CC15CE"/>
    <w:rsid w:val="00CC226B"/>
    <w:rsid w:val="00CC2679"/>
    <w:rsid w:val="00CC2944"/>
    <w:rsid w:val="00CC499F"/>
    <w:rsid w:val="00CC4F71"/>
    <w:rsid w:val="00CC5248"/>
    <w:rsid w:val="00CC787C"/>
    <w:rsid w:val="00CD1187"/>
    <w:rsid w:val="00CD3A48"/>
    <w:rsid w:val="00CD489B"/>
    <w:rsid w:val="00CD5280"/>
    <w:rsid w:val="00CD6828"/>
    <w:rsid w:val="00CD7424"/>
    <w:rsid w:val="00CE1ADA"/>
    <w:rsid w:val="00CE1BAB"/>
    <w:rsid w:val="00CE2C63"/>
    <w:rsid w:val="00CE3164"/>
    <w:rsid w:val="00CE421D"/>
    <w:rsid w:val="00CE4A44"/>
    <w:rsid w:val="00CE5F10"/>
    <w:rsid w:val="00CE6FA6"/>
    <w:rsid w:val="00CE70F2"/>
    <w:rsid w:val="00CE71F5"/>
    <w:rsid w:val="00CE7DC8"/>
    <w:rsid w:val="00CF166E"/>
    <w:rsid w:val="00CF2BBE"/>
    <w:rsid w:val="00CF3B36"/>
    <w:rsid w:val="00CF4795"/>
    <w:rsid w:val="00CF51FB"/>
    <w:rsid w:val="00CF7824"/>
    <w:rsid w:val="00D00331"/>
    <w:rsid w:val="00D01483"/>
    <w:rsid w:val="00D02086"/>
    <w:rsid w:val="00D035D0"/>
    <w:rsid w:val="00D03A52"/>
    <w:rsid w:val="00D03EB7"/>
    <w:rsid w:val="00D05E47"/>
    <w:rsid w:val="00D064C7"/>
    <w:rsid w:val="00D119D9"/>
    <w:rsid w:val="00D11C9B"/>
    <w:rsid w:val="00D1227B"/>
    <w:rsid w:val="00D12462"/>
    <w:rsid w:val="00D14E6A"/>
    <w:rsid w:val="00D15425"/>
    <w:rsid w:val="00D1728B"/>
    <w:rsid w:val="00D17534"/>
    <w:rsid w:val="00D21B20"/>
    <w:rsid w:val="00D22B5D"/>
    <w:rsid w:val="00D22CAD"/>
    <w:rsid w:val="00D230B6"/>
    <w:rsid w:val="00D251A8"/>
    <w:rsid w:val="00D268B4"/>
    <w:rsid w:val="00D30AFD"/>
    <w:rsid w:val="00D311CD"/>
    <w:rsid w:val="00D32E80"/>
    <w:rsid w:val="00D354C4"/>
    <w:rsid w:val="00D35914"/>
    <w:rsid w:val="00D35D6D"/>
    <w:rsid w:val="00D40835"/>
    <w:rsid w:val="00D4188C"/>
    <w:rsid w:val="00D42101"/>
    <w:rsid w:val="00D43D7E"/>
    <w:rsid w:val="00D45126"/>
    <w:rsid w:val="00D4607F"/>
    <w:rsid w:val="00D46D13"/>
    <w:rsid w:val="00D536BC"/>
    <w:rsid w:val="00D55E4E"/>
    <w:rsid w:val="00D5766C"/>
    <w:rsid w:val="00D57792"/>
    <w:rsid w:val="00D6018A"/>
    <w:rsid w:val="00D610A7"/>
    <w:rsid w:val="00D6262B"/>
    <w:rsid w:val="00D62D13"/>
    <w:rsid w:val="00D63C2E"/>
    <w:rsid w:val="00D64519"/>
    <w:rsid w:val="00D650A7"/>
    <w:rsid w:val="00D656BE"/>
    <w:rsid w:val="00D66CF1"/>
    <w:rsid w:val="00D73E75"/>
    <w:rsid w:val="00D760BF"/>
    <w:rsid w:val="00D76269"/>
    <w:rsid w:val="00D76D42"/>
    <w:rsid w:val="00D80497"/>
    <w:rsid w:val="00D805DC"/>
    <w:rsid w:val="00D81F9C"/>
    <w:rsid w:val="00D82F3D"/>
    <w:rsid w:val="00D84B43"/>
    <w:rsid w:val="00D85829"/>
    <w:rsid w:val="00D85FCA"/>
    <w:rsid w:val="00D86172"/>
    <w:rsid w:val="00D869A8"/>
    <w:rsid w:val="00D87180"/>
    <w:rsid w:val="00D91222"/>
    <w:rsid w:val="00D94393"/>
    <w:rsid w:val="00D96AA1"/>
    <w:rsid w:val="00D96F9C"/>
    <w:rsid w:val="00D97223"/>
    <w:rsid w:val="00D97489"/>
    <w:rsid w:val="00D978CF"/>
    <w:rsid w:val="00DA01FC"/>
    <w:rsid w:val="00DA0469"/>
    <w:rsid w:val="00DA31FD"/>
    <w:rsid w:val="00DA34AF"/>
    <w:rsid w:val="00DA5116"/>
    <w:rsid w:val="00DA7A77"/>
    <w:rsid w:val="00DB0373"/>
    <w:rsid w:val="00DB08A9"/>
    <w:rsid w:val="00DB0E1C"/>
    <w:rsid w:val="00DB17B8"/>
    <w:rsid w:val="00DB18CA"/>
    <w:rsid w:val="00DB3860"/>
    <w:rsid w:val="00DB3C04"/>
    <w:rsid w:val="00DB4CA1"/>
    <w:rsid w:val="00DB75E9"/>
    <w:rsid w:val="00DB7DA7"/>
    <w:rsid w:val="00DC2192"/>
    <w:rsid w:val="00DC3294"/>
    <w:rsid w:val="00DC6902"/>
    <w:rsid w:val="00DC7F7F"/>
    <w:rsid w:val="00DD1447"/>
    <w:rsid w:val="00DD48B8"/>
    <w:rsid w:val="00DD4EC0"/>
    <w:rsid w:val="00DD5956"/>
    <w:rsid w:val="00DD59E1"/>
    <w:rsid w:val="00DD5FCA"/>
    <w:rsid w:val="00DD79B9"/>
    <w:rsid w:val="00DE0370"/>
    <w:rsid w:val="00DE0A38"/>
    <w:rsid w:val="00DE2CC3"/>
    <w:rsid w:val="00DE2D8D"/>
    <w:rsid w:val="00DE33B8"/>
    <w:rsid w:val="00DE5A5D"/>
    <w:rsid w:val="00DE5ACC"/>
    <w:rsid w:val="00DE644A"/>
    <w:rsid w:val="00DE6BDD"/>
    <w:rsid w:val="00DF012A"/>
    <w:rsid w:val="00DF017B"/>
    <w:rsid w:val="00DF07CD"/>
    <w:rsid w:val="00DF133A"/>
    <w:rsid w:val="00DF1350"/>
    <w:rsid w:val="00DF2FB1"/>
    <w:rsid w:val="00DF3EB8"/>
    <w:rsid w:val="00DF43C2"/>
    <w:rsid w:val="00DF43CE"/>
    <w:rsid w:val="00DF4791"/>
    <w:rsid w:val="00DF6095"/>
    <w:rsid w:val="00DF672A"/>
    <w:rsid w:val="00E02082"/>
    <w:rsid w:val="00E0270D"/>
    <w:rsid w:val="00E03B7A"/>
    <w:rsid w:val="00E045BE"/>
    <w:rsid w:val="00E068FE"/>
    <w:rsid w:val="00E116EC"/>
    <w:rsid w:val="00E129DC"/>
    <w:rsid w:val="00E148A6"/>
    <w:rsid w:val="00E14A6C"/>
    <w:rsid w:val="00E20084"/>
    <w:rsid w:val="00E22DA5"/>
    <w:rsid w:val="00E24300"/>
    <w:rsid w:val="00E24BA3"/>
    <w:rsid w:val="00E24CFC"/>
    <w:rsid w:val="00E278B4"/>
    <w:rsid w:val="00E30375"/>
    <w:rsid w:val="00E30437"/>
    <w:rsid w:val="00E321E8"/>
    <w:rsid w:val="00E325FC"/>
    <w:rsid w:val="00E328C2"/>
    <w:rsid w:val="00E32A17"/>
    <w:rsid w:val="00E35627"/>
    <w:rsid w:val="00E35ABC"/>
    <w:rsid w:val="00E46EF0"/>
    <w:rsid w:val="00E47091"/>
    <w:rsid w:val="00E608D0"/>
    <w:rsid w:val="00E60AFE"/>
    <w:rsid w:val="00E613CB"/>
    <w:rsid w:val="00E64251"/>
    <w:rsid w:val="00E644B2"/>
    <w:rsid w:val="00E6509B"/>
    <w:rsid w:val="00E6516A"/>
    <w:rsid w:val="00E6772A"/>
    <w:rsid w:val="00E67F98"/>
    <w:rsid w:val="00E71325"/>
    <w:rsid w:val="00E80BFC"/>
    <w:rsid w:val="00E81035"/>
    <w:rsid w:val="00E81DF8"/>
    <w:rsid w:val="00E82B46"/>
    <w:rsid w:val="00E83FC0"/>
    <w:rsid w:val="00E84264"/>
    <w:rsid w:val="00E87D7F"/>
    <w:rsid w:val="00E91679"/>
    <w:rsid w:val="00E925D0"/>
    <w:rsid w:val="00E95096"/>
    <w:rsid w:val="00E96D7D"/>
    <w:rsid w:val="00E970D1"/>
    <w:rsid w:val="00E9739B"/>
    <w:rsid w:val="00E973C7"/>
    <w:rsid w:val="00E97C3A"/>
    <w:rsid w:val="00EA068A"/>
    <w:rsid w:val="00EA08A0"/>
    <w:rsid w:val="00EA0B53"/>
    <w:rsid w:val="00EA1A32"/>
    <w:rsid w:val="00EA1F40"/>
    <w:rsid w:val="00EA2F30"/>
    <w:rsid w:val="00EA3966"/>
    <w:rsid w:val="00EA438D"/>
    <w:rsid w:val="00EA4FC5"/>
    <w:rsid w:val="00EA60ED"/>
    <w:rsid w:val="00EA6B4E"/>
    <w:rsid w:val="00EA6B95"/>
    <w:rsid w:val="00EA6E3C"/>
    <w:rsid w:val="00EA6F01"/>
    <w:rsid w:val="00EB05D7"/>
    <w:rsid w:val="00EB0633"/>
    <w:rsid w:val="00EB0CA0"/>
    <w:rsid w:val="00EB19D5"/>
    <w:rsid w:val="00EB249A"/>
    <w:rsid w:val="00EB327D"/>
    <w:rsid w:val="00EB5554"/>
    <w:rsid w:val="00EB58D9"/>
    <w:rsid w:val="00EC1BDA"/>
    <w:rsid w:val="00EC543F"/>
    <w:rsid w:val="00EC60EB"/>
    <w:rsid w:val="00EC6973"/>
    <w:rsid w:val="00ED241E"/>
    <w:rsid w:val="00ED2C7A"/>
    <w:rsid w:val="00ED30DC"/>
    <w:rsid w:val="00ED3958"/>
    <w:rsid w:val="00ED62EB"/>
    <w:rsid w:val="00ED66CD"/>
    <w:rsid w:val="00ED731E"/>
    <w:rsid w:val="00EE092B"/>
    <w:rsid w:val="00EE216C"/>
    <w:rsid w:val="00EE3477"/>
    <w:rsid w:val="00EE3A65"/>
    <w:rsid w:val="00EE4307"/>
    <w:rsid w:val="00EE48A0"/>
    <w:rsid w:val="00EE78FE"/>
    <w:rsid w:val="00EF02AA"/>
    <w:rsid w:val="00EF07E4"/>
    <w:rsid w:val="00EF0949"/>
    <w:rsid w:val="00EF0A55"/>
    <w:rsid w:val="00EF1EE4"/>
    <w:rsid w:val="00EF27C2"/>
    <w:rsid w:val="00EF3B65"/>
    <w:rsid w:val="00EF5ADB"/>
    <w:rsid w:val="00F00542"/>
    <w:rsid w:val="00F01609"/>
    <w:rsid w:val="00F01DAD"/>
    <w:rsid w:val="00F04F93"/>
    <w:rsid w:val="00F05E26"/>
    <w:rsid w:val="00F05FAD"/>
    <w:rsid w:val="00F074CF"/>
    <w:rsid w:val="00F07BEF"/>
    <w:rsid w:val="00F10938"/>
    <w:rsid w:val="00F1110E"/>
    <w:rsid w:val="00F14724"/>
    <w:rsid w:val="00F15ADA"/>
    <w:rsid w:val="00F170FB"/>
    <w:rsid w:val="00F1716B"/>
    <w:rsid w:val="00F17297"/>
    <w:rsid w:val="00F17310"/>
    <w:rsid w:val="00F22354"/>
    <w:rsid w:val="00F2348D"/>
    <w:rsid w:val="00F243FD"/>
    <w:rsid w:val="00F248EF"/>
    <w:rsid w:val="00F25011"/>
    <w:rsid w:val="00F258CE"/>
    <w:rsid w:val="00F277C2"/>
    <w:rsid w:val="00F30D2C"/>
    <w:rsid w:val="00F31691"/>
    <w:rsid w:val="00F33DDF"/>
    <w:rsid w:val="00F34000"/>
    <w:rsid w:val="00F356DA"/>
    <w:rsid w:val="00F3658E"/>
    <w:rsid w:val="00F37513"/>
    <w:rsid w:val="00F37D96"/>
    <w:rsid w:val="00F40DDD"/>
    <w:rsid w:val="00F427B8"/>
    <w:rsid w:val="00F43372"/>
    <w:rsid w:val="00F45504"/>
    <w:rsid w:val="00F459A7"/>
    <w:rsid w:val="00F46DEA"/>
    <w:rsid w:val="00F471CD"/>
    <w:rsid w:val="00F47476"/>
    <w:rsid w:val="00F47FAA"/>
    <w:rsid w:val="00F50145"/>
    <w:rsid w:val="00F5100C"/>
    <w:rsid w:val="00F5122C"/>
    <w:rsid w:val="00F51333"/>
    <w:rsid w:val="00F52705"/>
    <w:rsid w:val="00F54D0F"/>
    <w:rsid w:val="00F5508C"/>
    <w:rsid w:val="00F553F7"/>
    <w:rsid w:val="00F558B6"/>
    <w:rsid w:val="00F56FB7"/>
    <w:rsid w:val="00F57445"/>
    <w:rsid w:val="00F57F2D"/>
    <w:rsid w:val="00F60024"/>
    <w:rsid w:val="00F61703"/>
    <w:rsid w:val="00F63A66"/>
    <w:rsid w:val="00F65991"/>
    <w:rsid w:val="00F6707B"/>
    <w:rsid w:val="00F67E4A"/>
    <w:rsid w:val="00F700AB"/>
    <w:rsid w:val="00F70AB8"/>
    <w:rsid w:val="00F7177E"/>
    <w:rsid w:val="00F72A45"/>
    <w:rsid w:val="00F72AF1"/>
    <w:rsid w:val="00F73943"/>
    <w:rsid w:val="00F7428C"/>
    <w:rsid w:val="00F74D58"/>
    <w:rsid w:val="00F773B0"/>
    <w:rsid w:val="00F8014A"/>
    <w:rsid w:val="00F80366"/>
    <w:rsid w:val="00F8177F"/>
    <w:rsid w:val="00F8231C"/>
    <w:rsid w:val="00F828C6"/>
    <w:rsid w:val="00F8353E"/>
    <w:rsid w:val="00F83B49"/>
    <w:rsid w:val="00F84255"/>
    <w:rsid w:val="00F8756E"/>
    <w:rsid w:val="00F875FA"/>
    <w:rsid w:val="00F87CCD"/>
    <w:rsid w:val="00F9000B"/>
    <w:rsid w:val="00F901A2"/>
    <w:rsid w:val="00F91D70"/>
    <w:rsid w:val="00F91F32"/>
    <w:rsid w:val="00F936B6"/>
    <w:rsid w:val="00F93F26"/>
    <w:rsid w:val="00F95096"/>
    <w:rsid w:val="00F95E62"/>
    <w:rsid w:val="00F97DB6"/>
    <w:rsid w:val="00FA0402"/>
    <w:rsid w:val="00FA1189"/>
    <w:rsid w:val="00FA13CA"/>
    <w:rsid w:val="00FA1EE0"/>
    <w:rsid w:val="00FA2C62"/>
    <w:rsid w:val="00FA34F0"/>
    <w:rsid w:val="00FA40ED"/>
    <w:rsid w:val="00FA5707"/>
    <w:rsid w:val="00FA678B"/>
    <w:rsid w:val="00FA7984"/>
    <w:rsid w:val="00FB1D58"/>
    <w:rsid w:val="00FB2F87"/>
    <w:rsid w:val="00FB3046"/>
    <w:rsid w:val="00FB476C"/>
    <w:rsid w:val="00FB5340"/>
    <w:rsid w:val="00FB5A6B"/>
    <w:rsid w:val="00FB7023"/>
    <w:rsid w:val="00FB7879"/>
    <w:rsid w:val="00FC1247"/>
    <w:rsid w:val="00FC1487"/>
    <w:rsid w:val="00FC163C"/>
    <w:rsid w:val="00FC1EC0"/>
    <w:rsid w:val="00FC3432"/>
    <w:rsid w:val="00FC5391"/>
    <w:rsid w:val="00FC641E"/>
    <w:rsid w:val="00FD0475"/>
    <w:rsid w:val="00FD080E"/>
    <w:rsid w:val="00FD1095"/>
    <w:rsid w:val="00FD21F8"/>
    <w:rsid w:val="00FD289C"/>
    <w:rsid w:val="00FD45A1"/>
    <w:rsid w:val="00FD72D8"/>
    <w:rsid w:val="00FD75FE"/>
    <w:rsid w:val="00FE01E4"/>
    <w:rsid w:val="00FE2FE3"/>
    <w:rsid w:val="00FE4B03"/>
    <w:rsid w:val="00FE4C90"/>
    <w:rsid w:val="00FE5C84"/>
    <w:rsid w:val="00FE69E7"/>
    <w:rsid w:val="00FE7650"/>
    <w:rsid w:val="00FF0D9F"/>
    <w:rsid w:val="00FF2C7F"/>
    <w:rsid w:val="00FF3751"/>
    <w:rsid w:val="00FF39B2"/>
    <w:rsid w:val="00FF4319"/>
    <w:rsid w:val="00FF4CE4"/>
    <w:rsid w:val="00FF5C7F"/>
    <w:rsid w:val="00FF6F57"/>
    <w:rsid w:val="00FF75E7"/>
    <w:rsid w:val="00FF78B1"/>
    <w:rsid w:val="00FF7C3D"/>
    <w:rsid w:val="00FF7D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C920A"/>
  <w15:docId w15:val="{3D470EA5-2219-4D5E-9EB5-53FCE6D9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15254" w:themeColor="text1"/>
        <w:sz w:val="22"/>
        <w:szCs w:val="22"/>
        <w:lang w:val="en-AU" w:eastAsia="en-AU" w:bidi="ar-SA"/>
      </w:rPr>
    </w:rPrDefault>
    <w:pPrDefault>
      <w:pPr>
        <w:spacing w:before="120" w:after="120" w:line="259" w:lineRule="auto"/>
      </w:pPr>
    </w:pPrDefault>
  </w:docDefaults>
  <w:latentStyles w:defLockedState="0" w:defUIPriority="99" w:defSemiHidden="0" w:defUnhideWhenUsed="0" w:defQFormat="0" w:count="377">
    <w:lsdException w:name="Normal" w:uiPriority="0" w:qFormat="1"/>
    <w:lsdException w:name="heading 1" w:uiPriority="1"/>
    <w:lsdException w:name="heading 2" w:semiHidden="1" w:uiPriority="1" w:unhideWhenUsed="1"/>
    <w:lsdException w:name="heading 3" w:semiHidden="1" w:uiPriority="1" w:unhideWhenUsed="1"/>
    <w:lsdException w:name="heading 4" w:semiHidden="1" w:uiPriority="3" w:unhideWhenUsed="1" w:qFormat="1"/>
    <w:lsdException w:name="heading 5" w:semiHidden="1" w:uiPriority="1"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5"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5"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74DE"/>
    <w:pPr>
      <w:spacing w:before="0" w:line="264" w:lineRule="auto"/>
    </w:pPr>
    <w:rPr>
      <w:lang w:val="en-CA" w:eastAsia="en-US"/>
    </w:rPr>
  </w:style>
  <w:style w:type="paragraph" w:styleId="Heading1">
    <w:name w:val="heading 1"/>
    <w:basedOn w:val="Normal"/>
    <w:next w:val="Normal"/>
    <w:link w:val="Heading1Char"/>
    <w:uiPriority w:val="1"/>
    <w:rsid w:val="00F54D0F"/>
    <w:pPr>
      <w:keepNext/>
      <w:keepLines/>
      <w:spacing w:before="360" w:after="240"/>
      <w:outlineLvl w:val="0"/>
    </w:pPr>
    <w:rPr>
      <w:rFonts w:asciiTheme="majorHAnsi" w:eastAsiaTheme="majorEastAsia" w:hAnsiTheme="majorHAnsi" w:cstheme="majorBidi"/>
      <w:color w:val="00365B" w:themeColor="accent1"/>
      <w:sz w:val="48"/>
      <w:szCs w:val="32"/>
    </w:rPr>
  </w:style>
  <w:style w:type="paragraph" w:styleId="Heading2">
    <w:name w:val="heading 2"/>
    <w:basedOn w:val="Normal"/>
    <w:next w:val="Normal"/>
    <w:link w:val="Heading2Char"/>
    <w:uiPriority w:val="1"/>
    <w:rsid w:val="00F54D0F"/>
    <w:pPr>
      <w:spacing w:before="320"/>
      <w:outlineLvl w:val="1"/>
    </w:pPr>
    <w:rPr>
      <w:caps/>
      <w:color w:val="00ABBD" w:themeColor="accent2"/>
      <w:sz w:val="28"/>
      <w:szCs w:val="26"/>
    </w:rPr>
  </w:style>
  <w:style w:type="paragraph" w:styleId="Heading3">
    <w:name w:val="heading 3"/>
    <w:basedOn w:val="Normal"/>
    <w:next w:val="Normal"/>
    <w:link w:val="Heading3Char"/>
    <w:uiPriority w:val="1"/>
    <w:rsid w:val="00F54D0F"/>
    <w:pPr>
      <w:keepNext/>
      <w:keepLines/>
      <w:spacing w:before="240"/>
      <w:outlineLvl w:val="2"/>
    </w:pPr>
    <w:rPr>
      <w:b/>
      <w:caps/>
      <w:szCs w:val="24"/>
    </w:rPr>
  </w:style>
  <w:style w:type="paragraph" w:styleId="Heading4">
    <w:name w:val="heading 4"/>
    <w:basedOn w:val="Normal"/>
    <w:next w:val="Normal"/>
    <w:link w:val="Heading4Char"/>
    <w:uiPriority w:val="3"/>
    <w:qFormat/>
    <w:rsid w:val="005874DE"/>
    <w:pPr>
      <w:keepNext/>
      <w:keepLines/>
      <w:spacing w:before="240" w:after="0"/>
      <w:outlineLvl w:val="3"/>
    </w:pPr>
    <w:rPr>
      <w:rFonts w:eastAsiaTheme="majorEastAsia" w:cstheme="majorBidi"/>
      <w:b/>
      <w:iCs/>
      <w:color w:val="00365B" w:themeColor="accent1"/>
    </w:rPr>
  </w:style>
  <w:style w:type="paragraph" w:styleId="Heading5">
    <w:name w:val="heading 5"/>
    <w:basedOn w:val="Normal"/>
    <w:next w:val="Normal"/>
    <w:link w:val="Heading5Char"/>
    <w:uiPriority w:val="1"/>
    <w:semiHidden/>
    <w:rsid w:val="00F54D0F"/>
    <w:pPr>
      <w:keepNext/>
      <w:keepLines/>
      <w:spacing w:before="40" w:after="0"/>
      <w:outlineLvl w:val="4"/>
    </w:pPr>
    <w:rPr>
      <w:rFonts w:ascii="Calibri" w:eastAsiaTheme="majorEastAsia" w:hAnsi="Calibri" w:cstheme="majorBidi"/>
      <w:b/>
    </w:rPr>
  </w:style>
  <w:style w:type="paragraph" w:styleId="Heading6">
    <w:name w:val="heading 6"/>
    <w:basedOn w:val="Normal"/>
    <w:next w:val="Normal"/>
    <w:link w:val="Heading6Char"/>
    <w:uiPriority w:val="9"/>
    <w:semiHidden/>
    <w:unhideWhenUsed/>
    <w:rsid w:val="00F54D0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874DE"/>
    <w:pPr>
      <w:keepNext/>
      <w:keepLines/>
      <w:spacing w:before="40" w:after="0"/>
      <w:outlineLvl w:val="6"/>
    </w:pPr>
    <w:rPr>
      <w:rFonts w:asciiTheme="majorHAnsi" w:eastAsiaTheme="majorEastAsia" w:hAnsiTheme="majorHAnsi" w:cstheme="majorBidi"/>
      <w:iCs/>
    </w:rPr>
  </w:style>
  <w:style w:type="paragraph" w:styleId="Heading9">
    <w:name w:val="heading 9"/>
    <w:basedOn w:val="Normal"/>
    <w:next w:val="Normal"/>
    <w:link w:val="Heading9Char"/>
    <w:uiPriority w:val="9"/>
    <w:semiHidden/>
    <w:unhideWhenUsed/>
    <w:qFormat/>
    <w:rsid w:val="005874DE"/>
    <w:pPr>
      <w:keepNext/>
      <w:keepLines/>
      <w:spacing w:before="40" w:after="0"/>
      <w:outlineLvl w:val="8"/>
    </w:pPr>
    <w:rPr>
      <w:rFonts w:asciiTheme="majorHAnsi" w:eastAsiaTheme="majorEastAsia" w:hAnsiTheme="majorHAnsi" w:cstheme="majorBid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qFormat/>
    <w:rsid w:val="005874DE"/>
    <w:rPr>
      <w:rFonts w:asciiTheme="minorHAnsi" w:hAnsiTheme="minorHAnsi"/>
      <w:b/>
      <w:i w:val="0"/>
      <w:color w:val="00365B" w:themeColor="hyperlink"/>
      <w:sz w:val="22"/>
      <w:u w:val="none"/>
    </w:rPr>
  </w:style>
  <w:style w:type="paragraph" w:styleId="Header">
    <w:name w:val="header"/>
    <w:basedOn w:val="Normal"/>
    <w:link w:val="HeaderChar"/>
    <w:uiPriority w:val="99"/>
    <w:unhideWhenUsed/>
    <w:rsid w:val="009A3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7F3"/>
    <w:rPr>
      <w:lang w:val="en-CA" w:eastAsia="en-US"/>
    </w:rPr>
  </w:style>
  <w:style w:type="paragraph" w:styleId="Footer">
    <w:name w:val="footer"/>
    <w:basedOn w:val="Normal"/>
    <w:link w:val="FooterChar"/>
    <w:uiPriority w:val="99"/>
    <w:unhideWhenUsed/>
    <w:rsid w:val="009A3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7F3"/>
    <w:rPr>
      <w:lang w:val="en-CA" w:eastAsia="en-US"/>
    </w:rPr>
  </w:style>
  <w:style w:type="character" w:styleId="Strong">
    <w:name w:val="Strong"/>
    <w:basedOn w:val="DefaultParagraphFont"/>
    <w:uiPriority w:val="22"/>
    <w:rsid w:val="009A37F3"/>
    <w:rPr>
      <w:b/>
      <w:bCs/>
    </w:rPr>
  </w:style>
  <w:style w:type="character" w:styleId="PlaceholderText">
    <w:name w:val="Placeholder Text"/>
    <w:basedOn w:val="DefaultParagraphFont"/>
    <w:uiPriority w:val="99"/>
    <w:semiHidden/>
    <w:rsid w:val="009A37F3"/>
    <w:rPr>
      <w:color w:val="808080"/>
    </w:rPr>
  </w:style>
  <w:style w:type="character" w:customStyle="1" w:styleId="Heading1Char">
    <w:name w:val="Heading 1 Char"/>
    <w:basedOn w:val="DefaultParagraphFont"/>
    <w:link w:val="Heading1"/>
    <w:uiPriority w:val="1"/>
    <w:rsid w:val="00F54D0F"/>
    <w:rPr>
      <w:rFonts w:asciiTheme="majorHAnsi" w:eastAsiaTheme="majorEastAsia" w:hAnsiTheme="majorHAnsi" w:cstheme="majorBidi"/>
      <w:color w:val="00365B" w:themeColor="accent1"/>
      <w:sz w:val="48"/>
      <w:szCs w:val="32"/>
      <w:lang w:val="en-CA" w:eastAsia="en-US"/>
    </w:rPr>
  </w:style>
  <w:style w:type="paragraph" w:styleId="FootnoteText">
    <w:name w:val="footnote text"/>
    <w:basedOn w:val="Normal"/>
    <w:link w:val="FootnoteTextChar"/>
    <w:uiPriority w:val="5"/>
    <w:qFormat/>
    <w:rsid w:val="005874DE"/>
    <w:rPr>
      <w:sz w:val="16"/>
      <w:szCs w:val="20"/>
    </w:rPr>
  </w:style>
  <w:style w:type="character" w:customStyle="1" w:styleId="FootnoteTextChar">
    <w:name w:val="Footnote Text Char"/>
    <w:basedOn w:val="DefaultParagraphFont"/>
    <w:link w:val="FootnoteText"/>
    <w:uiPriority w:val="5"/>
    <w:rsid w:val="005874DE"/>
    <w:rPr>
      <w:sz w:val="16"/>
      <w:szCs w:val="20"/>
      <w:lang w:val="en-CA" w:eastAsia="en-US"/>
    </w:rPr>
  </w:style>
  <w:style w:type="character" w:styleId="FootnoteReference">
    <w:name w:val="footnote reference"/>
    <w:uiPriority w:val="99"/>
    <w:semiHidden/>
    <w:unhideWhenUsed/>
    <w:rsid w:val="00F54D0F"/>
    <w:rPr>
      <w:vertAlign w:val="superscript"/>
    </w:rPr>
  </w:style>
  <w:style w:type="character" w:customStyle="1" w:styleId="Heading3Char">
    <w:name w:val="Heading 3 Char"/>
    <w:basedOn w:val="DefaultParagraphFont"/>
    <w:link w:val="Heading3"/>
    <w:uiPriority w:val="1"/>
    <w:rsid w:val="00F54D0F"/>
    <w:rPr>
      <w:b/>
      <w:caps/>
      <w:szCs w:val="24"/>
      <w:lang w:val="en-CA" w:eastAsia="en-US"/>
    </w:rPr>
  </w:style>
  <w:style w:type="character" w:customStyle="1" w:styleId="Heading6Char">
    <w:name w:val="Heading 6 Char"/>
    <w:basedOn w:val="DefaultParagraphFont"/>
    <w:link w:val="Heading6"/>
    <w:uiPriority w:val="9"/>
    <w:semiHidden/>
    <w:rsid w:val="00F54D0F"/>
    <w:rPr>
      <w:rFonts w:asciiTheme="majorHAnsi" w:eastAsiaTheme="majorEastAsia" w:hAnsiTheme="majorHAnsi" w:cstheme="majorBidi"/>
      <w:lang w:val="en-CA" w:eastAsia="en-US"/>
    </w:rPr>
  </w:style>
  <w:style w:type="paragraph" w:customStyle="1" w:styleId="Subheading">
    <w:name w:val="Subheading"/>
    <w:basedOn w:val="Normal"/>
    <w:next w:val="Normal"/>
    <w:link w:val="SubheadingChar"/>
    <w:uiPriority w:val="2"/>
    <w:qFormat/>
    <w:rsid w:val="00312BBD"/>
    <w:pPr>
      <w:spacing w:before="240" w:line="240" w:lineRule="auto"/>
      <w:outlineLvl w:val="1"/>
    </w:pPr>
    <w:rPr>
      <w:rFonts w:ascii="Calibri" w:eastAsiaTheme="majorEastAsia" w:hAnsi="Calibri"/>
      <w:b/>
      <w:caps/>
      <w:color w:val="515254"/>
      <w:szCs w:val="28"/>
    </w:rPr>
  </w:style>
  <w:style w:type="paragraph" w:customStyle="1" w:styleId="ColorfulShading-Accent11">
    <w:name w:val="Colorful Shading - Accent 11"/>
    <w:hidden/>
    <w:uiPriority w:val="99"/>
    <w:semiHidden/>
    <w:rsid w:val="002B7C9E"/>
    <w:rPr>
      <w:lang w:eastAsia="zh-CN"/>
    </w:rPr>
  </w:style>
  <w:style w:type="character" w:customStyle="1" w:styleId="Heading2Char">
    <w:name w:val="Heading 2 Char"/>
    <w:basedOn w:val="DefaultParagraphFont"/>
    <w:link w:val="Heading2"/>
    <w:uiPriority w:val="1"/>
    <w:rsid w:val="00F54D0F"/>
    <w:rPr>
      <w:caps/>
      <w:color w:val="00ABBD" w:themeColor="accent2"/>
      <w:sz w:val="28"/>
      <w:szCs w:val="26"/>
      <w:lang w:val="en-CA" w:eastAsia="en-US"/>
    </w:rPr>
  </w:style>
  <w:style w:type="paragraph" w:styleId="Revision">
    <w:name w:val="Revision"/>
    <w:hidden/>
    <w:uiPriority w:val="99"/>
    <w:semiHidden/>
    <w:rsid w:val="004C25F2"/>
    <w:rPr>
      <w:lang w:eastAsia="zh-CN"/>
    </w:rPr>
  </w:style>
  <w:style w:type="paragraph" w:styleId="TOCHeading">
    <w:name w:val="TOC Heading"/>
    <w:basedOn w:val="Level1"/>
    <w:next w:val="Normal"/>
    <w:uiPriority w:val="39"/>
    <w:rsid w:val="0019212C"/>
    <w:pPr>
      <w:numPr>
        <w:numId w:val="0"/>
      </w:numPr>
      <w:spacing w:before="240" w:after="0" w:line="240" w:lineRule="auto"/>
      <w:outlineLvl w:val="9"/>
    </w:pPr>
    <w:rPr>
      <w:rFonts w:asciiTheme="minorHAnsi" w:hAnsiTheme="minorHAnsi"/>
      <w:color w:val="515254" w:themeColor="text1"/>
      <w:szCs w:val="48"/>
      <w:lang w:val="en-US"/>
    </w:rPr>
  </w:style>
  <w:style w:type="paragraph" w:styleId="TOC1">
    <w:name w:val="toc 1"/>
    <w:basedOn w:val="Normal"/>
    <w:next w:val="Normal"/>
    <w:autoRedefine/>
    <w:uiPriority w:val="39"/>
    <w:rsid w:val="00312BBD"/>
    <w:pPr>
      <w:tabs>
        <w:tab w:val="left" w:pos="360"/>
        <w:tab w:val="right" w:leader="dot" w:pos="9350"/>
      </w:tabs>
      <w:spacing w:before="300" w:after="0"/>
    </w:pPr>
    <w:rPr>
      <w:rFonts w:eastAsiaTheme="majorEastAsia" w:cstheme="majorBidi"/>
      <w:caps/>
      <w:noProof/>
      <w:spacing w:val="-10"/>
      <w:szCs w:val="56"/>
    </w:rPr>
  </w:style>
  <w:style w:type="paragraph" w:styleId="TOC2">
    <w:name w:val="toc 2"/>
    <w:basedOn w:val="TOC1"/>
    <w:next w:val="Normal"/>
    <w:autoRedefine/>
    <w:uiPriority w:val="39"/>
    <w:rsid w:val="00F54D0F"/>
    <w:pPr>
      <w:spacing w:before="60"/>
      <w:ind w:left="360"/>
    </w:pPr>
    <w:rPr>
      <w:caps w:val="0"/>
    </w:rPr>
  </w:style>
  <w:style w:type="character" w:customStyle="1" w:styleId="SubheadingChar">
    <w:name w:val="Subheading Char"/>
    <w:basedOn w:val="DefaultParagraphFont"/>
    <w:link w:val="Subheading"/>
    <w:uiPriority w:val="2"/>
    <w:rsid w:val="00312BBD"/>
    <w:rPr>
      <w:rFonts w:ascii="Calibri" w:eastAsiaTheme="majorEastAsia" w:hAnsi="Calibri"/>
      <w:b/>
      <w:caps/>
      <w:color w:val="515254"/>
      <w:szCs w:val="28"/>
      <w:lang w:val="en-CA" w:eastAsia="en-US"/>
    </w:rPr>
  </w:style>
  <w:style w:type="numbering" w:customStyle="1" w:styleId="BCIMulti-levelList">
    <w:name w:val="BCI Multi-level List"/>
    <w:uiPriority w:val="99"/>
    <w:rsid w:val="00BC003E"/>
    <w:pPr>
      <w:numPr>
        <w:numId w:val="2"/>
      </w:numPr>
    </w:pPr>
  </w:style>
  <w:style w:type="paragraph" w:customStyle="1" w:styleId="Level1">
    <w:name w:val="Level 1"/>
    <w:basedOn w:val="Normal"/>
    <w:next w:val="Normal"/>
    <w:link w:val="Level1Char"/>
    <w:uiPriority w:val="1"/>
    <w:qFormat/>
    <w:rsid w:val="00BC003E"/>
    <w:pPr>
      <w:numPr>
        <w:numId w:val="4"/>
      </w:numPr>
      <w:spacing w:before="480"/>
      <w:outlineLvl w:val="0"/>
    </w:pPr>
    <w:rPr>
      <w:rFonts w:asciiTheme="majorHAnsi" w:eastAsia="SimSun" w:hAnsiTheme="majorHAnsi" w:cs="Arial"/>
      <w:b/>
      <w:bCs/>
      <w:caps/>
      <w:color w:val="00365B" w:themeColor="accent1"/>
      <w:kern w:val="32"/>
      <w:sz w:val="28"/>
    </w:rPr>
  </w:style>
  <w:style w:type="paragraph" w:customStyle="1" w:styleId="Level2">
    <w:name w:val="Level 2"/>
    <w:basedOn w:val="Normal"/>
    <w:link w:val="Level2Char"/>
    <w:uiPriority w:val="1"/>
    <w:qFormat/>
    <w:rsid w:val="00BC003E"/>
    <w:pPr>
      <w:numPr>
        <w:ilvl w:val="1"/>
        <w:numId w:val="4"/>
      </w:numPr>
      <w:spacing w:line="276" w:lineRule="auto"/>
    </w:pPr>
    <w:rPr>
      <w:rFonts w:eastAsia="SimSun" w:cs="Arial"/>
      <w:szCs w:val="20"/>
      <w:lang w:eastAsia="zh-CN"/>
    </w:rPr>
  </w:style>
  <w:style w:type="character" w:customStyle="1" w:styleId="Level1Char">
    <w:name w:val="Level 1 Char"/>
    <w:basedOn w:val="DefaultParagraphFont"/>
    <w:link w:val="Level1"/>
    <w:uiPriority w:val="1"/>
    <w:rsid w:val="00CC787C"/>
    <w:rPr>
      <w:rFonts w:asciiTheme="majorHAnsi" w:eastAsia="SimSun" w:hAnsiTheme="majorHAnsi" w:cs="Arial"/>
      <w:b/>
      <w:bCs/>
      <w:caps/>
      <w:color w:val="00365B" w:themeColor="accent1"/>
      <w:kern w:val="32"/>
      <w:sz w:val="28"/>
      <w:lang w:val="en-CA" w:eastAsia="en-US"/>
    </w:rPr>
  </w:style>
  <w:style w:type="paragraph" w:customStyle="1" w:styleId="Level3">
    <w:name w:val="Level 3"/>
    <w:basedOn w:val="Normal"/>
    <w:link w:val="Level3Char"/>
    <w:uiPriority w:val="1"/>
    <w:qFormat/>
    <w:rsid w:val="00BC003E"/>
    <w:pPr>
      <w:numPr>
        <w:ilvl w:val="2"/>
        <w:numId w:val="4"/>
      </w:numPr>
      <w:spacing w:line="276" w:lineRule="auto"/>
      <w:outlineLvl w:val="2"/>
    </w:pPr>
    <w:rPr>
      <w:rFonts w:eastAsia="SimSun" w:cs="Arial"/>
      <w:szCs w:val="20"/>
      <w:lang w:eastAsia="zh-CN"/>
    </w:rPr>
  </w:style>
  <w:style w:type="character" w:customStyle="1" w:styleId="Level2Char">
    <w:name w:val="Level 2 Char"/>
    <w:basedOn w:val="DefaultParagraphFont"/>
    <w:link w:val="Level2"/>
    <w:uiPriority w:val="1"/>
    <w:rsid w:val="00312BBD"/>
    <w:rPr>
      <w:rFonts w:eastAsia="SimSun" w:cs="Arial"/>
      <w:szCs w:val="20"/>
      <w:lang w:val="en-CA" w:eastAsia="zh-CN"/>
    </w:rPr>
  </w:style>
  <w:style w:type="paragraph" w:customStyle="1" w:styleId="Level4">
    <w:name w:val="Level 4"/>
    <w:basedOn w:val="Level3"/>
    <w:link w:val="Level4Char"/>
    <w:uiPriority w:val="1"/>
    <w:qFormat/>
    <w:rsid w:val="00CC787C"/>
    <w:pPr>
      <w:numPr>
        <w:ilvl w:val="3"/>
      </w:numPr>
      <w:outlineLvl w:val="3"/>
    </w:pPr>
  </w:style>
  <w:style w:type="character" w:customStyle="1" w:styleId="Level3Char">
    <w:name w:val="Level 3 Char"/>
    <w:basedOn w:val="DefaultParagraphFont"/>
    <w:link w:val="Level3"/>
    <w:uiPriority w:val="1"/>
    <w:rsid w:val="00CC787C"/>
    <w:rPr>
      <w:rFonts w:eastAsia="SimSun" w:cs="Arial"/>
      <w:szCs w:val="20"/>
      <w:lang w:val="en-CA" w:eastAsia="zh-CN"/>
    </w:rPr>
  </w:style>
  <w:style w:type="paragraph" w:customStyle="1" w:styleId="Level5">
    <w:name w:val="Level 5"/>
    <w:basedOn w:val="Level4"/>
    <w:link w:val="Level5Char"/>
    <w:uiPriority w:val="1"/>
    <w:qFormat/>
    <w:rsid w:val="00CC787C"/>
    <w:pPr>
      <w:numPr>
        <w:ilvl w:val="4"/>
      </w:numPr>
    </w:pPr>
  </w:style>
  <w:style w:type="character" w:customStyle="1" w:styleId="Level4Char">
    <w:name w:val="Level 4 Char"/>
    <w:basedOn w:val="Level3Char"/>
    <w:link w:val="Level4"/>
    <w:uiPriority w:val="1"/>
    <w:rsid w:val="00CC787C"/>
    <w:rPr>
      <w:rFonts w:eastAsia="SimSun" w:cs="Arial"/>
      <w:szCs w:val="20"/>
      <w:lang w:val="en-CA" w:eastAsia="zh-CN"/>
    </w:rPr>
  </w:style>
  <w:style w:type="paragraph" w:customStyle="1" w:styleId="Level6">
    <w:name w:val="Level 6"/>
    <w:basedOn w:val="Level5"/>
    <w:link w:val="Level6Char"/>
    <w:uiPriority w:val="1"/>
    <w:qFormat/>
    <w:rsid w:val="00CC787C"/>
    <w:pPr>
      <w:numPr>
        <w:ilvl w:val="5"/>
      </w:numPr>
      <w:tabs>
        <w:tab w:val="num" w:pos="2160"/>
      </w:tabs>
    </w:pPr>
  </w:style>
  <w:style w:type="character" w:customStyle="1" w:styleId="Level5Char">
    <w:name w:val="Level 5 Char"/>
    <w:basedOn w:val="Level4Char"/>
    <w:link w:val="Level5"/>
    <w:uiPriority w:val="1"/>
    <w:rsid w:val="00F54D0F"/>
    <w:rPr>
      <w:rFonts w:eastAsia="SimSun" w:cs="Arial"/>
      <w:szCs w:val="20"/>
      <w:lang w:val="en-CA" w:eastAsia="zh-CN"/>
    </w:rPr>
  </w:style>
  <w:style w:type="character" w:customStyle="1" w:styleId="Level6Char">
    <w:name w:val="Level 6 Char"/>
    <w:basedOn w:val="Level5Char"/>
    <w:link w:val="Level6"/>
    <w:uiPriority w:val="1"/>
    <w:rsid w:val="00F54D0F"/>
    <w:rPr>
      <w:rFonts w:eastAsia="SimSun" w:cs="Arial"/>
      <w:szCs w:val="20"/>
      <w:lang w:val="en-CA" w:eastAsia="zh-CN"/>
    </w:rPr>
  </w:style>
  <w:style w:type="paragraph" w:styleId="NoSpacing">
    <w:name w:val="No Spacing"/>
    <w:uiPriority w:val="2"/>
    <w:qFormat/>
    <w:rsid w:val="005874DE"/>
    <w:pPr>
      <w:spacing w:before="0" w:after="0" w:line="240" w:lineRule="auto"/>
      <w:contextualSpacing/>
    </w:pPr>
    <w:rPr>
      <w:lang w:val="en-CA" w:eastAsia="en-US"/>
    </w:rPr>
  </w:style>
  <w:style w:type="paragraph" w:styleId="Caption">
    <w:name w:val="caption"/>
    <w:basedOn w:val="Normal"/>
    <w:next w:val="Normal"/>
    <w:uiPriority w:val="5"/>
    <w:qFormat/>
    <w:rsid w:val="005874DE"/>
    <w:pPr>
      <w:keepLines/>
      <w:spacing w:after="200"/>
    </w:pPr>
    <w:rPr>
      <w:iCs/>
      <w:sz w:val="16"/>
      <w:szCs w:val="18"/>
    </w:rPr>
  </w:style>
  <w:style w:type="character" w:styleId="EndnoteReference">
    <w:name w:val="endnote reference"/>
    <w:basedOn w:val="DefaultParagraphFont"/>
    <w:uiPriority w:val="99"/>
    <w:rsid w:val="00F54D0F"/>
    <w:rPr>
      <w:vertAlign w:val="superscript"/>
    </w:rPr>
  </w:style>
  <w:style w:type="character" w:customStyle="1" w:styleId="Heading4Char">
    <w:name w:val="Heading 4 Char"/>
    <w:basedOn w:val="DefaultParagraphFont"/>
    <w:link w:val="Heading4"/>
    <w:uiPriority w:val="3"/>
    <w:rsid w:val="005874DE"/>
    <w:rPr>
      <w:rFonts w:eastAsiaTheme="majorEastAsia" w:cstheme="majorBidi"/>
      <w:b/>
      <w:iCs/>
      <w:color w:val="00365B" w:themeColor="accent1"/>
      <w:lang w:val="en-CA" w:eastAsia="en-US"/>
    </w:rPr>
  </w:style>
  <w:style w:type="character" w:customStyle="1" w:styleId="Heading5Char">
    <w:name w:val="Heading 5 Char"/>
    <w:basedOn w:val="DefaultParagraphFont"/>
    <w:link w:val="Heading5"/>
    <w:uiPriority w:val="1"/>
    <w:semiHidden/>
    <w:rsid w:val="00F54D0F"/>
    <w:rPr>
      <w:rFonts w:ascii="Calibri" w:eastAsiaTheme="majorEastAsia" w:hAnsi="Calibri" w:cstheme="majorBidi"/>
      <w:b/>
      <w:lang w:val="en-CA" w:eastAsia="en-US"/>
    </w:rPr>
  </w:style>
  <w:style w:type="paragraph" w:styleId="Quote">
    <w:name w:val="Quote"/>
    <w:basedOn w:val="Normal"/>
    <w:next w:val="Normal"/>
    <w:link w:val="QuoteChar"/>
    <w:uiPriority w:val="5"/>
    <w:qFormat/>
    <w:rsid w:val="005874DE"/>
    <w:pPr>
      <w:keepNext/>
      <w:keepLines/>
      <w:spacing w:before="200" w:after="200"/>
      <w:ind w:left="720" w:right="720"/>
      <w:mirrorIndents/>
    </w:pPr>
    <w:rPr>
      <w:iCs/>
    </w:rPr>
  </w:style>
  <w:style w:type="character" w:customStyle="1" w:styleId="QuoteChar">
    <w:name w:val="Quote Char"/>
    <w:basedOn w:val="DefaultParagraphFont"/>
    <w:link w:val="Quote"/>
    <w:uiPriority w:val="5"/>
    <w:rsid w:val="005874DE"/>
    <w:rPr>
      <w:iCs/>
      <w:lang w:val="en-CA" w:eastAsia="en-US"/>
    </w:rPr>
  </w:style>
  <w:style w:type="paragraph" w:styleId="TOC3">
    <w:name w:val="toc 3"/>
    <w:basedOn w:val="Normal"/>
    <w:next w:val="Normal"/>
    <w:autoRedefine/>
    <w:uiPriority w:val="39"/>
    <w:rsid w:val="00F54D0F"/>
    <w:pPr>
      <w:tabs>
        <w:tab w:val="right" w:leader="dot" w:pos="9350"/>
      </w:tabs>
      <w:spacing w:before="60" w:after="0"/>
      <w:ind w:left="561" w:hanging="158"/>
    </w:pPr>
  </w:style>
  <w:style w:type="table" w:customStyle="1" w:styleId="BCITable2">
    <w:name w:val="BCI Table 2"/>
    <w:basedOn w:val="TableNormal"/>
    <w:uiPriority w:val="99"/>
    <w:rsid w:val="00FA0402"/>
    <w:pPr>
      <w:spacing w:before="0" w:after="0" w:line="240" w:lineRule="auto"/>
    </w:pPr>
    <w:rPr>
      <w:lang w:val="en-CA" w:eastAsia="en-US"/>
    </w:rPr>
    <w:tblPr>
      <w:tblStyleRowBandSize w:val="1"/>
      <w:tblStyleColBandSize w:val="1"/>
      <w:tblCellMar>
        <w:top w:w="72" w:type="dxa"/>
        <w:left w:w="115" w:type="dxa"/>
        <w:bottom w:w="72" w:type="dxa"/>
        <w:right w:w="115" w:type="dxa"/>
      </w:tblCellMar>
    </w:tblPr>
    <w:tblStylePr w:type="firstRow">
      <w:pPr>
        <w:wordWrap/>
        <w:spacing w:beforeLines="0" w:before="0" w:beforeAutospacing="0" w:afterLines="0" w:after="0" w:afterAutospacing="0" w:line="240" w:lineRule="auto"/>
      </w:pPr>
      <w:rPr>
        <w:rFonts w:asciiTheme="minorHAnsi" w:hAnsiTheme="minorHAnsi"/>
        <w:b w:val="0"/>
        <w:i w:val="0"/>
        <w:caps w:val="0"/>
        <w:smallCaps w:val="0"/>
        <w:color w:val="515254" w:themeColor="text1"/>
        <w:sz w:val="22"/>
      </w:rPr>
      <w:tblPr>
        <w:tblCellMar>
          <w:top w:w="0" w:type="dxa"/>
          <w:left w:w="115" w:type="dxa"/>
          <w:bottom w:w="0" w:type="dxa"/>
          <w:right w:w="115" w:type="dxa"/>
        </w:tblCellMar>
      </w:tblPr>
      <w:tcPr>
        <w:tcBorders>
          <w:top w:val="single" w:sz="8" w:space="0" w:color="BFBFBF" w:themeColor="background1" w:themeShade="BF"/>
          <w:left w:val="nil"/>
          <w:bottom w:val="nil"/>
          <w:right w:val="nil"/>
          <w:insideH w:val="nil"/>
          <w:insideV w:val="nil"/>
          <w:tl2br w:val="nil"/>
          <w:tr2bl w:val="nil"/>
        </w:tcBorders>
        <w:shd w:val="clear" w:color="auto" w:fill="00365B" w:themeFill="accent1"/>
      </w:tcPr>
    </w:tblStylePr>
    <w:tblStylePr w:type="lastRow">
      <w:tblPr/>
      <w:tcPr>
        <w:tcBorders>
          <w:top w:val="single" w:sz="8" w:space="0" w:color="BFBFBF" w:themeColor="background1" w:themeShade="BF"/>
          <w:left w:val="nil"/>
          <w:bottom w:val="single" w:sz="18" w:space="0" w:color="BFBFBF" w:themeColor="background1" w:themeShade="BF"/>
          <w:right w:val="nil"/>
          <w:insideH w:val="nil"/>
          <w:insideV w:val="nil"/>
          <w:tl2br w:val="nil"/>
          <w:tr2bl w:val="nil"/>
        </w:tcBorders>
      </w:tcPr>
    </w:tblStylePr>
    <w:tblStylePr w:type="firstCol">
      <w:rPr>
        <w:rFonts w:ascii="Calibri" w:hAnsi="Calibri"/>
        <w:b/>
        <w:i w:val="0"/>
        <w:caps/>
        <w:smallCaps w:val="0"/>
        <w:color w:val="FFFFFF" w:themeColor="background1"/>
        <w:sz w:val="22"/>
      </w:rPr>
      <w:tblPr/>
      <w:tcPr>
        <w:tcBorders>
          <w:top w:val="nil"/>
          <w:left w:val="nil"/>
          <w:bottom w:val="single" w:sz="8" w:space="0" w:color="FFFFFF" w:themeColor="background1"/>
          <w:right w:val="nil"/>
          <w:insideH w:val="single" w:sz="4" w:space="0" w:color="FFFFFF" w:themeColor="background1"/>
          <w:insideV w:val="nil"/>
          <w:tl2br w:val="nil"/>
          <w:tr2bl w:val="nil"/>
        </w:tcBorders>
        <w:shd w:val="clear" w:color="auto" w:fill="00365B" w:themeFill="accent1"/>
      </w:tcPr>
    </w:tblStylePr>
    <w:tblStylePr w:type="la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8" w:space="0" w:color="BFBFBF" w:themeColor="background1" w:themeShade="BF"/>
          <w:left w:val="nil"/>
          <w:bottom w:val="nil"/>
          <w:right w:val="nil"/>
          <w:insideH w:val="nil"/>
          <w:insideV w:val="nil"/>
          <w:tl2br w:val="nil"/>
          <w:tr2bl w:val="nil"/>
        </w:tcBorders>
        <w:shd w:val="clear" w:color="F2F2F2" w:themeColor="background1" w:themeShade="F2" w:fill="auto"/>
      </w:tcPr>
    </w:tblStylePr>
    <w:tblStylePr w:type="band2Horz">
      <w:tblPr/>
      <w:tcPr>
        <w:tcBorders>
          <w:top w:val="single" w:sz="8" w:space="0" w:color="BFBFBF" w:themeColor="background1" w:themeShade="BF"/>
        </w:tcBorders>
      </w:tcPr>
    </w:tblStylePr>
    <w:tblStylePr w:type="nwCell">
      <w:rPr>
        <w:rFonts w:ascii="Calibri" w:hAnsi="Calibri"/>
        <w:b/>
        <w:i w:val="0"/>
        <w:caps/>
        <w:smallCaps w:val="0"/>
        <w:color w:val="FFFFFF" w:themeColor="background1"/>
        <w:sz w:val="22"/>
      </w:rPr>
      <w:tblPr/>
      <w:tcPr>
        <w:tcBorders>
          <w:top w:val="single" w:sz="8" w:space="0" w:color="00365B" w:themeColor="accent1"/>
          <w:left w:val="nil"/>
          <w:bottom w:val="single" w:sz="8" w:space="0" w:color="FFFFFF" w:themeColor="background1"/>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single" w:sz="18" w:space="0" w:color="00365B" w:themeColor="accent1"/>
          <w:right w:val="nil"/>
          <w:insideH w:val="nil"/>
          <w:insideV w:val="nil"/>
          <w:tl2br w:val="nil"/>
          <w:tr2bl w:val="nil"/>
        </w:tcBorders>
      </w:tcPr>
    </w:tblStylePr>
  </w:style>
  <w:style w:type="paragraph" w:customStyle="1" w:styleId="ChartTitle">
    <w:name w:val="Chart Title"/>
    <w:basedOn w:val="Normal"/>
    <w:uiPriority w:val="2"/>
    <w:rsid w:val="00F54D0F"/>
    <w:pPr>
      <w:spacing w:before="240"/>
    </w:pPr>
    <w:rPr>
      <w:b/>
      <w:caps/>
      <w:noProof/>
      <w:color w:val="00365B" w:themeColor="accent1"/>
    </w:rPr>
  </w:style>
  <w:style w:type="character" w:customStyle="1" w:styleId="Heading7Char">
    <w:name w:val="Heading 7 Char"/>
    <w:basedOn w:val="DefaultParagraphFont"/>
    <w:link w:val="Heading7"/>
    <w:uiPriority w:val="9"/>
    <w:semiHidden/>
    <w:rsid w:val="005874DE"/>
    <w:rPr>
      <w:rFonts w:asciiTheme="majorHAnsi" w:eastAsiaTheme="majorEastAsia" w:hAnsiTheme="majorHAnsi" w:cstheme="majorBidi"/>
      <w:iCs/>
      <w:lang w:val="en-CA" w:eastAsia="en-US"/>
    </w:rPr>
  </w:style>
  <w:style w:type="character" w:customStyle="1" w:styleId="Heading9Char">
    <w:name w:val="Heading 9 Char"/>
    <w:basedOn w:val="DefaultParagraphFont"/>
    <w:link w:val="Heading9"/>
    <w:uiPriority w:val="9"/>
    <w:semiHidden/>
    <w:rsid w:val="005874DE"/>
    <w:rPr>
      <w:rFonts w:asciiTheme="majorHAnsi" w:eastAsiaTheme="majorEastAsia" w:hAnsiTheme="majorHAnsi" w:cstheme="majorBidi"/>
      <w:iCs/>
      <w:sz w:val="21"/>
      <w:szCs w:val="21"/>
      <w:lang w:val="en-CA" w:eastAsia="en-US"/>
    </w:rPr>
  </w:style>
  <w:style w:type="numbering" w:customStyle="1" w:styleId="BCIBulletedList">
    <w:name w:val="BCI Bulleted List"/>
    <w:uiPriority w:val="99"/>
    <w:rsid w:val="00F54D0F"/>
    <w:pPr>
      <w:numPr>
        <w:numId w:val="1"/>
      </w:numPr>
    </w:pPr>
  </w:style>
  <w:style w:type="numbering" w:customStyle="1" w:styleId="BCINumberedList">
    <w:name w:val="BCI Numbered List"/>
    <w:uiPriority w:val="99"/>
    <w:rsid w:val="00F54D0F"/>
    <w:pPr>
      <w:numPr>
        <w:numId w:val="3"/>
      </w:numPr>
    </w:pPr>
  </w:style>
  <w:style w:type="table" w:customStyle="1" w:styleId="BCITable1">
    <w:name w:val="BCI Table 1"/>
    <w:basedOn w:val="TableNormal"/>
    <w:uiPriority w:val="99"/>
    <w:rsid w:val="00D40835"/>
    <w:pPr>
      <w:spacing w:before="0" w:after="0" w:line="240" w:lineRule="auto"/>
    </w:pPr>
    <w:rPr>
      <w:lang w:val="en-CA" w:eastAsia="en-US"/>
    </w:rPr>
    <w:tblPr>
      <w:tblBorders>
        <w:insideH w:val="single" w:sz="8" w:space="0" w:color="BFBFBF" w:themeColor="background1" w:themeShade="BF"/>
      </w:tblBorders>
      <w:tblCellMar>
        <w:top w:w="72" w:type="dxa"/>
        <w:left w:w="115" w:type="dxa"/>
        <w:bottom w:w="72" w:type="dxa"/>
        <w:right w:w="115" w:type="dxa"/>
      </w:tblCellMar>
    </w:tblPr>
    <w:tblStylePr w:type="firstRow">
      <w:pPr>
        <w:wordWrap/>
        <w:spacing w:beforeLines="0" w:before="0" w:beforeAutospacing="0" w:afterLines="0" w:after="0" w:afterAutospacing="0" w:line="240" w:lineRule="auto"/>
      </w:pPr>
      <w:rPr>
        <w:rFonts w:asciiTheme="minorHAnsi" w:hAnsiTheme="minorHAnsi"/>
        <w:b/>
        <w:i w:val="0"/>
        <w:caps/>
        <w:smallCaps w:val="0"/>
        <w:color w:val="FFFFFF" w:themeColor="background1"/>
        <w:sz w:val="22"/>
      </w:rPr>
      <w:tblPr/>
      <w:tcPr>
        <w:tcBorders>
          <w:top w:val="nil"/>
          <w:left w:val="nil"/>
          <w:bottom w:val="single" w:sz="8" w:space="0" w:color="00365B" w:themeColor="accent1"/>
          <w:right w:val="nil"/>
          <w:insideH w:val="nil"/>
          <w:insideV w:val="nil"/>
          <w:tl2br w:val="nil"/>
          <w:tr2bl w:val="nil"/>
        </w:tcBorders>
        <w:shd w:val="clear" w:color="auto" w:fill="00365B" w:themeFill="accent1"/>
      </w:tcPr>
    </w:tblStylePr>
    <w:tblStylePr w:type="lastRow">
      <w:tblPr/>
      <w:tcPr>
        <w:tcBorders>
          <w:top w:val="nil"/>
          <w:left w:val="nil"/>
          <w:bottom w:val="single" w:sz="18" w:space="0" w:color="BFBFBF" w:themeColor="background1" w:themeShade="BF"/>
          <w:right w:val="nil"/>
          <w:insideH w:val="nil"/>
          <w:insideV w:val="nil"/>
          <w:tl2br w:val="nil"/>
          <w:tr2bl w:val="nil"/>
        </w:tcBorders>
      </w:tcPr>
    </w:tblStylePr>
  </w:style>
  <w:style w:type="paragraph" w:styleId="EndnoteText">
    <w:name w:val="endnote text"/>
    <w:basedOn w:val="Normal"/>
    <w:link w:val="EndnoteTextChar"/>
    <w:uiPriority w:val="99"/>
    <w:semiHidden/>
    <w:rsid w:val="00F54D0F"/>
    <w:pPr>
      <w:spacing w:before="360" w:line="240" w:lineRule="auto"/>
    </w:pPr>
    <w:rPr>
      <w:sz w:val="20"/>
      <w:szCs w:val="20"/>
    </w:rPr>
  </w:style>
  <w:style w:type="character" w:customStyle="1" w:styleId="EndnoteTextChar">
    <w:name w:val="Endnote Text Char"/>
    <w:basedOn w:val="DefaultParagraphFont"/>
    <w:link w:val="EndnoteText"/>
    <w:uiPriority w:val="99"/>
    <w:semiHidden/>
    <w:rsid w:val="00F54D0F"/>
    <w:rPr>
      <w:sz w:val="20"/>
      <w:szCs w:val="20"/>
      <w:lang w:val="en-CA" w:eastAsia="en-US"/>
    </w:rPr>
  </w:style>
  <w:style w:type="table" w:styleId="TableGrid">
    <w:name w:val="Table Grid"/>
    <w:basedOn w:val="TableNormal"/>
    <w:uiPriority w:val="59"/>
    <w:rsid w:val="00BE36B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AE4597"/>
    <w:pPr>
      <w:ind w:left="720"/>
      <w:contextualSpacing/>
    </w:pPr>
  </w:style>
  <w:style w:type="paragraph" w:styleId="BalloonText">
    <w:name w:val="Balloon Text"/>
    <w:basedOn w:val="Normal"/>
    <w:link w:val="BalloonTextChar"/>
    <w:uiPriority w:val="99"/>
    <w:semiHidden/>
    <w:unhideWhenUsed/>
    <w:rsid w:val="00A87A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A1C"/>
    <w:rPr>
      <w:rFonts w:ascii="Segoe UI" w:hAnsi="Segoe UI" w:cs="Segoe UI"/>
      <w:sz w:val="18"/>
      <w:szCs w:val="18"/>
      <w:lang w:val="en-CA" w:eastAsia="en-US"/>
    </w:rPr>
  </w:style>
  <w:style w:type="character" w:styleId="FollowedHyperlink">
    <w:name w:val="FollowedHyperlink"/>
    <w:basedOn w:val="DefaultParagraphFont"/>
    <w:uiPriority w:val="99"/>
    <w:semiHidden/>
    <w:unhideWhenUsed/>
    <w:rsid w:val="00255182"/>
    <w:rPr>
      <w:color w:val="954F72"/>
      <w:u w:val="single"/>
    </w:rPr>
  </w:style>
  <w:style w:type="paragraph" w:customStyle="1" w:styleId="msonormal0">
    <w:name w:val="msonormal"/>
    <w:basedOn w:val="Normal"/>
    <w:rsid w:val="00255182"/>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CommentReference">
    <w:name w:val="annotation reference"/>
    <w:basedOn w:val="DefaultParagraphFont"/>
    <w:uiPriority w:val="99"/>
    <w:semiHidden/>
    <w:unhideWhenUsed/>
    <w:rsid w:val="00D00331"/>
    <w:rPr>
      <w:sz w:val="16"/>
      <w:szCs w:val="16"/>
    </w:rPr>
  </w:style>
  <w:style w:type="paragraph" w:styleId="CommentText">
    <w:name w:val="annotation text"/>
    <w:basedOn w:val="Normal"/>
    <w:link w:val="CommentTextChar"/>
    <w:uiPriority w:val="99"/>
    <w:semiHidden/>
    <w:unhideWhenUsed/>
    <w:rsid w:val="00D00331"/>
    <w:pPr>
      <w:spacing w:line="240" w:lineRule="auto"/>
    </w:pPr>
    <w:rPr>
      <w:sz w:val="20"/>
      <w:szCs w:val="20"/>
    </w:rPr>
  </w:style>
  <w:style w:type="character" w:customStyle="1" w:styleId="CommentTextChar">
    <w:name w:val="Comment Text Char"/>
    <w:basedOn w:val="DefaultParagraphFont"/>
    <w:link w:val="CommentText"/>
    <w:uiPriority w:val="99"/>
    <w:semiHidden/>
    <w:rsid w:val="00D00331"/>
    <w:rPr>
      <w:sz w:val="20"/>
      <w:szCs w:val="20"/>
      <w:lang w:val="en-CA" w:eastAsia="en-US"/>
    </w:rPr>
  </w:style>
  <w:style w:type="paragraph" w:styleId="CommentSubject">
    <w:name w:val="annotation subject"/>
    <w:basedOn w:val="CommentText"/>
    <w:next w:val="CommentText"/>
    <w:link w:val="CommentSubjectChar"/>
    <w:uiPriority w:val="99"/>
    <w:semiHidden/>
    <w:unhideWhenUsed/>
    <w:rsid w:val="00D00331"/>
    <w:rPr>
      <w:b/>
      <w:bCs/>
    </w:rPr>
  </w:style>
  <w:style w:type="character" w:customStyle="1" w:styleId="CommentSubjectChar">
    <w:name w:val="Comment Subject Char"/>
    <w:basedOn w:val="CommentTextChar"/>
    <w:link w:val="CommentSubject"/>
    <w:uiPriority w:val="99"/>
    <w:semiHidden/>
    <w:rsid w:val="00D00331"/>
    <w:rPr>
      <w:b/>
      <w:bCs/>
      <w:sz w:val="20"/>
      <w:szCs w:val="20"/>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0200">
      <w:bodyDiv w:val="1"/>
      <w:marLeft w:val="0"/>
      <w:marRight w:val="0"/>
      <w:marTop w:val="0"/>
      <w:marBottom w:val="0"/>
      <w:divBdr>
        <w:top w:val="none" w:sz="0" w:space="0" w:color="auto"/>
        <w:left w:val="none" w:sz="0" w:space="0" w:color="auto"/>
        <w:bottom w:val="none" w:sz="0" w:space="0" w:color="auto"/>
        <w:right w:val="none" w:sz="0" w:space="0" w:color="auto"/>
      </w:divBdr>
    </w:div>
    <w:div w:id="126244263">
      <w:bodyDiv w:val="1"/>
      <w:marLeft w:val="0"/>
      <w:marRight w:val="0"/>
      <w:marTop w:val="0"/>
      <w:marBottom w:val="0"/>
      <w:divBdr>
        <w:top w:val="none" w:sz="0" w:space="0" w:color="auto"/>
        <w:left w:val="none" w:sz="0" w:space="0" w:color="auto"/>
        <w:bottom w:val="none" w:sz="0" w:space="0" w:color="auto"/>
        <w:right w:val="none" w:sz="0" w:space="0" w:color="auto"/>
      </w:divBdr>
    </w:div>
    <w:div w:id="221521677">
      <w:bodyDiv w:val="1"/>
      <w:marLeft w:val="0"/>
      <w:marRight w:val="0"/>
      <w:marTop w:val="0"/>
      <w:marBottom w:val="0"/>
      <w:divBdr>
        <w:top w:val="none" w:sz="0" w:space="0" w:color="auto"/>
        <w:left w:val="none" w:sz="0" w:space="0" w:color="auto"/>
        <w:bottom w:val="none" w:sz="0" w:space="0" w:color="auto"/>
        <w:right w:val="none" w:sz="0" w:space="0" w:color="auto"/>
      </w:divBdr>
    </w:div>
    <w:div w:id="405226623">
      <w:bodyDiv w:val="1"/>
      <w:marLeft w:val="0"/>
      <w:marRight w:val="0"/>
      <w:marTop w:val="0"/>
      <w:marBottom w:val="0"/>
      <w:divBdr>
        <w:top w:val="none" w:sz="0" w:space="0" w:color="auto"/>
        <w:left w:val="none" w:sz="0" w:space="0" w:color="auto"/>
        <w:bottom w:val="none" w:sz="0" w:space="0" w:color="auto"/>
        <w:right w:val="none" w:sz="0" w:space="0" w:color="auto"/>
      </w:divBdr>
    </w:div>
    <w:div w:id="453984996">
      <w:bodyDiv w:val="1"/>
      <w:marLeft w:val="0"/>
      <w:marRight w:val="0"/>
      <w:marTop w:val="0"/>
      <w:marBottom w:val="0"/>
      <w:divBdr>
        <w:top w:val="none" w:sz="0" w:space="0" w:color="auto"/>
        <w:left w:val="none" w:sz="0" w:space="0" w:color="auto"/>
        <w:bottom w:val="none" w:sz="0" w:space="0" w:color="auto"/>
        <w:right w:val="none" w:sz="0" w:space="0" w:color="auto"/>
      </w:divBdr>
    </w:div>
    <w:div w:id="527763204">
      <w:bodyDiv w:val="1"/>
      <w:marLeft w:val="0"/>
      <w:marRight w:val="0"/>
      <w:marTop w:val="0"/>
      <w:marBottom w:val="0"/>
      <w:divBdr>
        <w:top w:val="none" w:sz="0" w:space="0" w:color="auto"/>
        <w:left w:val="none" w:sz="0" w:space="0" w:color="auto"/>
        <w:bottom w:val="none" w:sz="0" w:space="0" w:color="auto"/>
        <w:right w:val="none" w:sz="0" w:space="0" w:color="auto"/>
      </w:divBdr>
    </w:div>
    <w:div w:id="604965349">
      <w:bodyDiv w:val="1"/>
      <w:marLeft w:val="0"/>
      <w:marRight w:val="0"/>
      <w:marTop w:val="0"/>
      <w:marBottom w:val="0"/>
      <w:divBdr>
        <w:top w:val="none" w:sz="0" w:space="0" w:color="auto"/>
        <w:left w:val="none" w:sz="0" w:space="0" w:color="auto"/>
        <w:bottom w:val="none" w:sz="0" w:space="0" w:color="auto"/>
        <w:right w:val="none" w:sz="0" w:space="0" w:color="auto"/>
      </w:divBdr>
    </w:div>
    <w:div w:id="752967905">
      <w:bodyDiv w:val="1"/>
      <w:marLeft w:val="0"/>
      <w:marRight w:val="0"/>
      <w:marTop w:val="0"/>
      <w:marBottom w:val="0"/>
      <w:divBdr>
        <w:top w:val="none" w:sz="0" w:space="0" w:color="auto"/>
        <w:left w:val="none" w:sz="0" w:space="0" w:color="auto"/>
        <w:bottom w:val="none" w:sz="0" w:space="0" w:color="auto"/>
        <w:right w:val="none" w:sz="0" w:space="0" w:color="auto"/>
      </w:divBdr>
    </w:div>
    <w:div w:id="943338824">
      <w:bodyDiv w:val="1"/>
      <w:marLeft w:val="0"/>
      <w:marRight w:val="0"/>
      <w:marTop w:val="0"/>
      <w:marBottom w:val="0"/>
      <w:divBdr>
        <w:top w:val="none" w:sz="0" w:space="0" w:color="auto"/>
        <w:left w:val="none" w:sz="0" w:space="0" w:color="auto"/>
        <w:bottom w:val="none" w:sz="0" w:space="0" w:color="auto"/>
        <w:right w:val="none" w:sz="0" w:space="0" w:color="auto"/>
      </w:divBdr>
    </w:div>
    <w:div w:id="957030184">
      <w:bodyDiv w:val="1"/>
      <w:marLeft w:val="0"/>
      <w:marRight w:val="0"/>
      <w:marTop w:val="0"/>
      <w:marBottom w:val="0"/>
      <w:divBdr>
        <w:top w:val="none" w:sz="0" w:space="0" w:color="auto"/>
        <w:left w:val="none" w:sz="0" w:space="0" w:color="auto"/>
        <w:bottom w:val="none" w:sz="0" w:space="0" w:color="auto"/>
        <w:right w:val="none" w:sz="0" w:space="0" w:color="auto"/>
      </w:divBdr>
    </w:div>
    <w:div w:id="1130323853">
      <w:bodyDiv w:val="1"/>
      <w:marLeft w:val="0"/>
      <w:marRight w:val="0"/>
      <w:marTop w:val="0"/>
      <w:marBottom w:val="0"/>
      <w:divBdr>
        <w:top w:val="none" w:sz="0" w:space="0" w:color="auto"/>
        <w:left w:val="none" w:sz="0" w:space="0" w:color="auto"/>
        <w:bottom w:val="none" w:sz="0" w:space="0" w:color="auto"/>
        <w:right w:val="none" w:sz="0" w:space="0" w:color="auto"/>
      </w:divBdr>
    </w:div>
    <w:div w:id="1379434200">
      <w:bodyDiv w:val="1"/>
      <w:marLeft w:val="0"/>
      <w:marRight w:val="0"/>
      <w:marTop w:val="0"/>
      <w:marBottom w:val="0"/>
      <w:divBdr>
        <w:top w:val="none" w:sz="0" w:space="0" w:color="auto"/>
        <w:left w:val="none" w:sz="0" w:space="0" w:color="auto"/>
        <w:bottom w:val="none" w:sz="0" w:space="0" w:color="auto"/>
        <w:right w:val="none" w:sz="0" w:space="0" w:color="auto"/>
      </w:divBdr>
    </w:div>
    <w:div w:id="1678724894">
      <w:bodyDiv w:val="1"/>
      <w:marLeft w:val="0"/>
      <w:marRight w:val="0"/>
      <w:marTop w:val="0"/>
      <w:marBottom w:val="0"/>
      <w:divBdr>
        <w:top w:val="none" w:sz="0" w:space="0" w:color="auto"/>
        <w:left w:val="none" w:sz="0" w:space="0" w:color="auto"/>
        <w:bottom w:val="none" w:sz="0" w:space="0" w:color="auto"/>
        <w:right w:val="none" w:sz="0" w:space="0" w:color="auto"/>
      </w:divBdr>
    </w:div>
    <w:div w:id="1717460822">
      <w:bodyDiv w:val="1"/>
      <w:marLeft w:val="0"/>
      <w:marRight w:val="0"/>
      <w:marTop w:val="0"/>
      <w:marBottom w:val="0"/>
      <w:divBdr>
        <w:top w:val="none" w:sz="0" w:space="0" w:color="auto"/>
        <w:left w:val="none" w:sz="0" w:space="0" w:color="auto"/>
        <w:bottom w:val="none" w:sz="0" w:space="0" w:color="auto"/>
        <w:right w:val="none" w:sz="0" w:space="0" w:color="auto"/>
      </w:divBdr>
    </w:div>
    <w:div w:id="1882396585">
      <w:bodyDiv w:val="1"/>
      <w:marLeft w:val="0"/>
      <w:marRight w:val="0"/>
      <w:marTop w:val="0"/>
      <w:marBottom w:val="0"/>
      <w:divBdr>
        <w:top w:val="none" w:sz="0" w:space="0" w:color="auto"/>
        <w:left w:val="none" w:sz="0" w:space="0" w:color="auto"/>
        <w:bottom w:val="none" w:sz="0" w:space="0" w:color="auto"/>
        <w:right w:val="none" w:sz="0" w:space="0" w:color="auto"/>
      </w:divBdr>
    </w:div>
    <w:div w:id="2017926035">
      <w:bodyDiv w:val="1"/>
      <w:marLeft w:val="0"/>
      <w:marRight w:val="0"/>
      <w:marTop w:val="0"/>
      <w:marBottom w:val="0"/>
      <w:divBdr>
        <w:top w:val="none" w:sz="0" w:space="0" w:color="auto"/>
        <w:left w:val="none" w:sz="0" w:space="0" w:color="auto"/>
        <w:bottom w:val="none" w:sz="0" w:space="0" w:color="auto"/>
        <w:right w:val="none" w:sz="0" w:space="0" w:color="auto"/>
      </w:divBdr>
    </w:div>
    <w:div w:id="2030402484">
      <w:bodyDiv w:val="1"/>
      <w:marLeft w:val="0"/>
      <w:marRight w:val="0"/>
      <w:marTop w:val="0"/>
      <w:marBottom w:val="0"/>
      <w:divBdr>
        <w:top w:val="none" w:sz="0" w:space="0" w:color="auto"/>
        <w:left w:val="none" w:sz="0" w:space="0" w:color="auto"/>
        <w:bottom w:val="none" w:sz="0" w:space="0" w:color="auto"/>
        <w:right w:val="none" w:sz="0" w:space="0" w:color="auto"/>
      </w:divBdr>
    </w:div>
    <w:div w:id="211983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emf"/><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BDC4EE96AF4E91835A5ED341543E11"/>
        <w:category>
          <w:name w:val="General"/>
          <w:gallery w:val="placeholder"/>
        </w:category>
        <w:types>
          <w:type w:val="bbPlcHdr"/>
        </w:types>
        <w:behaviors>
          <w:behavior w:val="content"/>
        </w:behaviors>
        <w:guid w:val="{0EC98FC6-9B6E-4226-A2EC-39F58A0DBDB7}"/>
      </w:docPartPr>
      <w:docPartBody>
        <w:p w:rsidR="00272E91" w:rsidRDefault="00272E91">
          <w:pPr>
            <w:pStyle w:val="B3BDC4EE96AF4E91835A5ED341543E11"/>
          </w:pPr>
          <w:r w:rsidRPr="00973892">
            <w:t>Select Effective Date</w:t>
          </w:r>
        </w:p>
      </w:docPartBody>
    </w:docPart>
    <w:docPart>
      <w:docPartPr>
        <w:name w:val="0E45FFA38F1E422DB2354982B437052C"/>
        <w:category>
          <w:name w:val="General"/>
          <w:gallery w:val="placeholder"/>
        </w:category>
        <w:types>
          <w:type w:val="bbPlcHdr"/>
        </w:types>
        <w:behaviors>
          <w:behavior w:val="content"/>
        </w:behaviors>
        <w:guid w:val="{11EDA1BE-DB65-4E21-8293-43350414E807}"/>
      </w:docPartPr>
      <w:docPartBody>
        <w:p w:rsidR="00272E91" w:rsidRDefault="00272E91">
          <w:pPr>
            <w:pStyle w:val="0E45FFA38F1E422DB2354982B437052C"/>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91"/>
    <w:rsid w:val="00011539"/>
    <w:rsid w:val="00186F1B"/>
    <w:rsid w:val="00272E91"/>
    <w:rsid w:val="003C2404"/>
    <w:rsid w:val="005A55AF"/>
    <w:rsid w:val="00BB5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BDC4EE96AF4E91835A5ED341543E11">
    <w:name w:val="B3BDC4EE96AF4E91835A5ED341543E11"/>
  </w:style>
  <w:style w:type="paragraph" w:customStyle="1" w:styleId="0E45FFA38F1E422DB2354982B437052C">
    <w:name w:val="0E45FFA38F1E422DB2354982B43705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CI">
  <a:themeElements>
    <a:clrScheme name="BCI">
      <a:dk1>
        <a:srgbClr val="515254"/>
      </a:dk1>
      <a:lt1>
        <a:sysClr val="window" lastClr="FFFFFF"/>
      </a:lt1>
      <a:dk2>
        <a:srgbClr val="696F78"/>
      </a:dk2>
      <a:lt2>
        <a:srgbClr val="457B96"/>
      </a:lt2>
      <a:accent1>
        <a:srgbClr val="00365B"/>
      </a:accent1>
      <a:accent2>
        <a:srgbClr val="00ABBD"/>
      </a:accent2>
      <a:accent3>
        <a:srgbClr val="C0CAAB"/>
      </a:accent3>
      <a:accent4>
        <a:srgbClr val="FDB736"/>
      </a:accent4>
      <a:accent5>
        <a:srgbClr val="DC642B"/>
      </a:accent5>
      <a:accent6>
        <a:srgbClr val="4A317E"/>
      </a:accent6>
      <a:hlink>
        <a:srgbClr val="00365B"/>
      </a:hlink>
      <a:folHlink>
        <a:srgbClr val="00ABBD"/>
      </a:folHlink>
    </a:clrScheme>
    <a:fontScheme name="BCI">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CIXMLNode xmlns="BCI_PolicyProcedureDirective">
  <document_type/>
  <date>2020-03-18T00:00:00</date>
  <title>INTERNAL USE ONLY</title>
  <department>DEPARTMENT NAME</department>
</BCIXMLNod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F8859-8F67-4319-9846-A218B7E04CB6}">
  <ds:schemaRefs>
    <ds:schemaRef ds:uri="BCI_PolicyProcedureDirective"/>
  </ds:schemaRefs>
</ds:datastoreItem>
</file>

<file path=customXml/itemProps2.xml><?xml version="1.0" encoding="utf-8"?>
<ds:datastoreItem xmlns:ds="http://schemas.openxmlformats.org/officeDocument/2006/customXml" ds:itemID="{89E8C702-7540-40D9-88E7-B468DE460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3594</Words>
  <Characters>20491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Procedure</vt:lpstr>
    </vt:vector>
  </TitlesOfParts>
  <Company>BCI</Company>
  <LinksUpToDate>false</LinksUpToDate>
  <CharactersWithSpaces>24037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dc:title>
  <dc:subject/>
  <dc:creator>Evans Dixon, Melanie</dc:creator>
  <cp:keywords/>
  <dc:description>Rel 1804_x000d_
Ver 1.1</dc:description>
  <cp:lastModifiedBy>Blue, Fred</cp:lastModifiedBy>
  <cp:revision>2</cp:revision>
  <cp:lastPrinted>2020-01-06T20:16:00Z</cp:lastPrinted>
  <dcterms:created xsi:type="dcterms:W3CDTF">2020-04-28T16:39:00Z</dcterms:created>
  <dcterms:modified xsi:type="dcterms:W3CDTF">2020-04-28T16:39:00Z</dcterms:modified>
</cp:coreProperties>
</file>